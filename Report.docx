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7978" w14:textId="77777777" w:rsidR="000205E6" w:rsidRPr="008D635A" w:rsidRDefault="000205E6" w:rsidP="00985692">
      <w:pPr>
        <w:suppressAutoHyphens/>
        <w:jc w:val="center"/>
        <w:rPr>
          <w:rFonts w:ascii="Times New Roman" w:hAnsi="Times New Roman"/>
          <w:sz w:val="22"/>
          <w:szCs w:val="22"/>
        </w:rPr>
      </w:pPr>
    </w:p>
    <w:p w14:paraId="5FF8ECE6" w14:textId="77777777" w:rsidR="00985692" w:rsidRPr="008D635A" w:rsidRDefault="00985692" w:rsidP="00985692">
      <w:pPr>
        <w:suppressAutoHyphens/>
        <w:jc w:val="center"/>
        <w:rPr>
          <w:rFonts w:ascii="Times New Roman" w:hAnsi="Times New Roman"/>
          <w:sz w:val="22"/>
          <w:szCs w:val="22"/>
        </w:rPr>
      </w:pPr>
    </w:p>
    <w:p w14:paraId="6BA51A81" w14:textId="1450031E" w:rsidR="00985692" w:rsidRPr="008D635A" w:rsidRDefault="004424A3" w:rsidP="00985692">
      <w:pPr>
        <w:suppressAutoHyphens/>
        <w:jc w:val="center"/>
        <w:rPr>
          <w:rFonts w:ascii="Times New Roman" w:hAnsi="Times New Roman"/>
          <w:spacing w:val="-3"/>
          <w:sz w:val="22"/>
          <w:szCs w:val="22"/>
        </w:rPr>
      </w:pPr>
      <w:r w:rsidRPr="008D635A">
        <w:rPr>
          <w:rFonts w:ascii="Times New Roman" w:hAnsi="Times New Roman"/>
          <w:noProof/>
          <w:snapToGrid/>
          <w:sz w:val="22"/>
          <w:szCs w:val="22"/>
        </w:rPr>
        <w:drawing>
          <wp:inline distT="0" distB="0" distL="0" distR="0" wp14:anchorId="085447A9" wp14:editId="657D55C3">
            <wp:extent cx="210502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733425"/>
                    </a:xfrm>
                    <a:prstGeom prst="rect">
                      <a:avLst/>
                    </a:prstGeom>
                    <a:noFill/>
                    <a:ln>
                      <a:noFill/>
                    </a:ln>
                  </pic:spPr>
                </pic:pic>
              </a:graphicData>
            </a:graphic>
          </wp:inline>
        </w:drawing>
      </w:r>
    </w:p>
    <w:p w14:paraId="37F6B6BB" w14:textId="0966F858" w:rsidR="000205E6" w:rsidRPr="008D635A" w:rsidRDefault="000205E6">
      <w:pPr>
        <w:suppressAutoHyphens/>
        <w:jc w:val="both"/>
        <w:rPr>
          <w:rFonts w:ascii="Times New Roman" w:hAnsi="Times New Roman"/>
          <w:spacing w:val="-3"/>
          <w:sz w:val="22"/>
          <w:szCs w:val="22"/>
        </w:rPr>
      </w:pPr>
    </w:p>
    <w:p w14:paraId="0ECD051E" w14:textId="4B117E45" w:rsidR="000205E6" w:rsidRPr="008D635A" w:rsidRDefault="000205E6">
      <w:pPr>
        <w:suppressAutoHyphens/>
        <w:jc w:val="both"/>
        <w:rPr>
          <w:rFonts w:ascii="Times New Roman" w:hAnsi="Times New Roman"/>
          <w:spacing w:val="-3"/>
          <w:sz w:val="22"/>
          <w:szCs w:val="22"/>
        </w:rPr>
      </w:pPr>
    </w:p>
    <w:p w14:paraId="6A4A19ED" w14:textId="16073FA1" w:rsidR="000205E6" w:rsidRPr="008D635A" w:rsidRDefault="000205E6">
      <w:pPr>
        <w:suppressAutoHyphens/>
        <w:jc w:val="both"/>
        <w:rPr>
          <w:rFonts w:ascii="Times New Roman" w:hAnsi="Times New Roman"/>
          <w:spacing w:val="-3"/>
          <w:sz w:val="22"/>
          <w:szCs w:val="22"/>
        </w:rPr>
      </w:pPr>
    </w:p>
    <w:p w14:paraId="3DC7B657" w14:textId="2F20B218" w:rsidR="000205E6" w:rsidRPr="008D635A" w:rsidRDefault="00D46B84">
      <w:pPr>
        <w:tabs>
          <w:tab w:val="left" w:pos="-720"/>
        </w:tabs>
        <w:suppressAutoHyphens/>
        <w:jc w:val="both"/>
        <w:rPr>
          <w:rFonts w:ascii="Times New Roman" w:hAnsi="Times New Roman"/>
          <w:spacing w:val="-4"/>
          <w:sz w:val="22"/>
          <w:szCs w:val="22"/>
        </w:rPr>
      </w:pPr>
      <w:r>
        <w:rPr>
          <w:rFonts w:ascii="Times New Roman" w:hAnsi="Times New Roman"/>
          <w:b/>
          <w:noProof/>
          <w:snapToGrid/>
          <w:spacing w:val="-4"/>
          <w:sz w:val="32"/>
          <w:szCs w:val="32"/>
        </w:rPr>
        <mc:AlternateContent>
          <mc:Choice Requires="wps">
            <w:drawing>
              <wp:anchor distT="0" distB="0" distL="114300" distR="114300" simplePos="0" relativeHeight="251659264" behindDoc="0" locked="0" layoutInCell="1" allowOverlap="1" wp14:anchorId="1D5108B8" wp14:editId="35EDBEC1">
                <wp:simplePos x="0" y="0"/>
                <wp:positionH relativeFrom="column">
                  <wp:posOffset>587375</wp:posOffset>
                </wp:positionH>
                <wp:positionV relativeFrom="paragraph">
                  <wp:posOffset>28767</wp:posOffset>
                </wp:positionV>
                <wp:extent cx="4179570" cy="1275080"/>
                <wp:effectExtent l="0" t="0" r="0" b="0"/>
                <wp:wrapNone/>
                <wp:docPr id="919198529" name="Text Box 1"/>
                <wp:cNvGraphicFramePr/>
                <a:graphic xmlns:a="http://schemas.openxmlformats.org/drawingml/2006/main">
                  <a:graphicData uri="http://schemas.microsoft.com/office/word/2010/wordprocessingShape">
                    <wps:wsp>
                      <wps:cNvSpPr txBox="1"/>
                      <wps:spPr>
                        <a:xfrm>
                          <a:off x="0" y="0"/>
                          <a:ext cx="4179570" cy="1275080"/>
                        </a:xfrm>
                        <a:prstGeom prst="rect">
                          <a:avLst/>
                        </a:prstGeom>
                        <a:solidFill>
                          <a:schemeClr val="lt1"/>
                        </a:solidFill>
                        <a:ln w="6350">
                          <a:noFill/>
                        </a:ln>
                      </wps:spPr>
                      <wps:txb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D5108B8" id="_x0000_t202" coordsize="21600,21600" o:spt="202" path="m,l,21600r21600,l21600,xe">
                <v:stroke joinstyle="miter"/>
                <v:path gradientshapeok="t" o:connecttype="rect"/>
              </v:shapetype>
              <v:shape id="Text Box 1" o:spid="_x0000_s1026" type="#_x0000_t202" style="position:absolute;left:0;text-align:left;margin-left:46.25pt;margin-top:2.25pt;width:329.1pt;height:10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" fillcolor="white [3201]" stroked="f" strokeweight=".5pt">
                <v:textbox>
                  <w:txbxContent>
                    <w:p w14:paraId="74D85BB8" w14:textId="77777777"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Department of Computer Science</w:t>
                      </w:r>
                    </w:p>
                    <w:p w14:paraId="028F05FB" w14:textId="77777777" w:rsidR="00D46B84" w:rsidRDefault="00D46B84" w:rsidP="00D46B84">
                      <w:pPr>
                        <w:tabs>
                          <w:tab w:val="center" w:pos="4513"/>
                        </w:tabs>
                        <w:suppressAutoHyphens/>
                        <w:jc w:val="center"/>
                        <w:rPr>
                          <w:rFonts w:ascii="Times New Roman" w:hAnsi="Times New Roman"/>
                          <w:b/>
                          <w:spacing w:val="-4"/>
                          <w:sz w:val="28"/>
                          <w:szCs w:val="28"/>
                        </w:rPr>
                      </w:pPr>
                    </w:p>
                    <w:p w14:paraId="5CE1A5AD" w14:textId="6244C038" w:rsidR="00D46B84" w:rsidRPr="00D46B84" w:rsidRDefault="00D46B84" w:rsidP="00D46B84">
                      <w:pPr>
                        <w:tabs>
                          <w:tab w:val="center" w:pos="4513"/>
                        </w:tabs>
                        <w:suppressAutoHyphens/>
                        <w:jc w:val="center"/>
                        <w:rPr>
                          <w:rFonts w:ascii="Times New Roman" w:hAnsi="Times New Roman"/>
                          <w:b/>
                          <w:spacing w:val="-4"/>
                          <w:sz w:val="28"/>
                          <w:szCs w:val="28"/>
                        </w:rPr>
                      </w:pPr>
                      <w:r w:rsidRPr="00D46B84">
                        <w:rPr>
                          <w:rFonts w:ascii="Times New Roman" w:hAnsi="Times New Roman"/>
                          <w:b/>
                          <w:spacing w:val="-4"/>
                          <w:sz w:val="28"/>
                          <w:szCs w:val="28"/>
                        </w:rPr>
                        <w:t>MSc Data Science &amp; Analytics</w:t>
                      </w:r>
                    </w:p>
                    <w:p w14:paraId="5923C688" w14:textId="77777777" w:rsidR="00D46B84" w:rsidRPr="00D46B84" w:rsidRDefault="00D46B84" w:rsidP="00D46B84">
                      <w:pPr>
                        <w:tabs>
                          <w:tab w:val="left" w:pos="-720"/>
                        </w:tabs>
                        <w:suppressAutoHyphens/>
                        <w:jc w:val="center"/>
                        <w:rPr>
                          <w:rFonts w:ascii="Times New Roman" w:hAnsi="Times New Roman"/>
                          <w:b/>
                          <w:spacing w:val="-4"/>
                          <w:sz w:val="28"/>
                          <w:szCs w:val="28"/>
                        </w:rPr>
                      </w:pPr>
                    </w:p>
                    <w:p w14:paraId="4C8426EC" w14:textId="77777777" w:rsidR="00D46B84" w:rsidRPr="00D46B84" w:rsidRDefault="00D46B84" w:rsidP="00D46B84">
                      <w:pPr>
                        <w:tabs>
                          <w:tab w:val="center" w:pos="4513"/>
                        </w:tabs>
                        <w:suppressAutoHyphens/>
                        <w:jc w:val="center"/>
                        <w:rPr>
                          <w:rFonts w:ascii="Times New Roman" w:hAnsi="Times New Roman"/>
                          <w:spacing w:val="-4"/>
                          <w:sz w:val="28"/>
                          <w:szCs w:val="28"/>
                        </w:rPr>
                      </w:pPr>
                      <w:r w:rsidRPr="00D46B84">
                        <w:rPr>
                          <w:rFonts w:ascii="Times New Roman" w:hAnsi="Times New Roman"/>
                          <w:b/>
                          <w:spacing w:val="-4"/>
                          <w:sz w:val="28"/>
                          <w:szCs w:val="28"/>
                        </w:rPr>
                        <w:t>Academic Year 2022-2023</w:t>
                      </w:r>
                    </w:p>
                    <w:p w14:paraId="493493B3" w14:textId="77777777" w:rsidR="00D46B84" w:rsidRPr="00D46B84" w:rsidRDefault="00D46B84" w:rsidP="00D46B84">
                      <w:pPr>
                        <w:jc w:val="both"/>
                        <w:rPr>
                          <w:sz w:val="28"/>
                          <w:szCs w:val="28"/>
                        </w:rPr>
                      </w:pPr>
                    </w:p>
                  </w:txbxContent>
                </v:textbox>
              </v:shape>
            </w:pict>
          </mc:Fallback>
        </mc:AlternateContent>
      </w:r>
    </w:p>
    <w:p w14:paraId="31AAEC51" w14:textId="77777777" w:rsidR="00454595" w:rsidRPr="008D635A" w:rsidRDefault="00454595">
      <w:pPr>
        <w:tabs>
          <w:tab w:val="left" w:pos="-720"/>
        </w:tabs>
        <w:suppressAutoHyphens/>
        <w:jc w:val="both"/>
        <w:rPr>
          <w:rFonts w:ascii="Times New Roman" w:hAnsi="Times New Roman"/>
          <w:spacing w:val="-4"/>
          <w:sz w:val="22"/>
          <w:szCs w:val="22"/>
        </w:rPr>
      </w:pPr>
    </w:p>
    <w:p w14:paraId="0538A88F" w14:textId="77777777" w:rsidR="007939BB" w:rsidRPr="008D635A" w:rsidRDefault="007939BB">
      <w:pPr>
        <w:tabs>
          <w:tab w:val="left" w:pos="-720"/>
        </w:tabs>
        <w:suppressAutoHyphens/>
        <w:jc w:val="both"/>
        <w:rPr>
          <w:rFonts w:ascii="Times New Roman" w:hAnsi="Times New Roman"/>
          <w:spacing w:val="-4"/>
          <w:sz w:val="22"/>
          <w:szCs w:val="22"/>
        </w:rPr>
      </w:pPr>
    </w:p>
    <w:p w14:paraId="69A73436" w14:textId="77777777" w:rsidR="00454595" w:rsidRDefault="00454595">
      <w:pPr>
        <w:tabs>
          <w:tab w:val="left" w:pos="-720"/>
        </w:tabs>
        <w:suppressAutoHyphens/>
        <w:jc w:val="both"/>
        <w:rPr>
          <w:rFonts w:ascii="Times New Roman" w:hAnsi="Times New Roman"/>
          <w:spacing w:val="-4"/>
          <w:sz w:val="22"/>
          <w:szCs w:val="22"/>
        </w:rPr>
      </w:pPr>
    </w:p>
    <w:p w14:paraId="3820AB83" w14:textId="77777777" w:rsidR="00D46B84" w:rsidRDefault="00D46B84">
      <w:pPr>
        <w:tabs>
          <w:tab w:val="left" w:pos="-720"/>
        </w:tabs>
        <w:suppressAutoHyphens/>
        <w:jc w:val="both"/>
        <w:rPr>
          <w:rFonts w:ascii="Times New Roman" w:hAnsi="Times New Roman"/>
          <w:spacing w:val="-4"/>
          <w:sz w:val="22"/>
          <w:szCs w:val="22"/>
        </w:rPr>
      </w:pPr>
    </w:p>
    <w:p w14:paraId="58F06FA8" w14:textId="77777777" w:rsidR="00D46B84" w:rsidRDefault="00D46B84">
      <w:pPr>
        <w:tabs>
          <w:tab w:val="left" w:pos="-720"/>
        </w:tabs>
        <w:suppressAutoHyphens/>
        <w:jc w:val="both"/>
        <w:rPr>
          <w:rFonts w:ascii="Times New Roman" w:hAnsi="Times New Roman"/>
          <w:spacing w:val="-4"/>
          <w:sz w:val="22"/>
          <w:szCs w:val="22"/>
        </w:rPr>
      </w:pPr>
    </w:p>
    <w:p w14:paraId="4679BC37" w14:textId="77777777" w:rsidR="00D46B84" w:rsidRDefault="00D46B84">
      <w:pPr>
        <w:tabs>
          <w:tab w:val="left" w:pos="-720"/>
        </w:tabs>
        <w:suppressAutoHyphens/>
        <w:jc w:val="both"/>
        <w:rPr>
          <w:rFonts w:ascii="Times New Roman" w:hAnsi="Times New Roman"/>
          <w:spacing w:val="-4"/>
          <w:sz w:val="22"/>
          <w:szCs w:val="22"/>
        </w:rPr>
      </w:pPr>
    </w:p>
    <w:p w14:paraId="0D86369E" w14:textId="77777777" w:rsidR="00D46B84" w:rsidRPr="008D635A" w:rsidRDefault="00D46B84">
      <w:pPr>
        <w:tabs>
          <w:tab w:val="left" w:pos="-720"/>
        </w:tabs>
        <w:suppressAutoHyphens/>
        <w:jc w:val="both"/>
        <w:rPr>
          <w:rFonts w:ascii="Times New Roman" w:hAnsi="Times New Roman"/>
          <w:spacing w:val="-4"/>
          <w:sz w:val="22"/>
          <w:szCs w:val="22"/>
        </w:rPr>
      </w:pPr>
    </w:p>
    <w:p w14:paraId="56895630" w14:textId="77777777" w:rsidR="00D46B84" w:rsidRDefault="00D46B84" w:rsidP="00F572CA">
      <w:pPr>
        <w:spacing w:line="276" w:lineRule="auto"/>
        <w:jc w:val="both"/>
        <w:rPr>
          <w:rFonts w:ascii="Times New Roman" w:hAnsi="Times New Roman"/>
          <w:color w:val="000000" w:themeColor="text1"/>
          <w:sz w:val="28"/>
          <w:szCs w:val="28"/>
        </w:rPr>
      </w:pPr>
    </w:p>
    <w:p w14:paraId="6E9594F5" w14:textId="77777777" w:rsidR="00D46B84" w:rsidRDefault="00D46B84" w:rsidP="00F572CA">
      <w:pPr>
        <w:spacing w:line="276" w:lineRule="auto"/>
        <w:jc w:val="both"/>
        <w:rPr>
          <w:rFonts w:ascii="Times New Roman" w:hAnsi="Times New Roman"/>
          <w:color w:val="000000" w:themeColor="text1"/>
          <w:sz w:val="28"/>
          <w:szCs w:val="28"/>
        </w:rPr>
      </w:pPr>
    </w:p>
    <w:p w14:paraId="08F9CF60" w14:textId="6DBC5F01" w:rsidR="00F572CA" w:rsidRPr="008D635A" w:rsidRDefault="00F572CA" w:rsidP="00F572CA">
      <w:pPr>
        <w:spacing w:line="276" w:lineRule="auto"/>
        <w:jc w:val="both"/>
        <w:rPr>
          <w:rFonts w:ascii="Times New Roman" w:hAnsi="Times New Roman"/>
          <w:color w:val="000000" w:themeColor="text1"/>
          <w:sz w:val="28"/>
          <w:szCs w:val="28"/>
        </w:rPr>
      </w:pPr>
      <w:r w:rsidRPr="008D635A">
        <w:rPr>
          <w:rFonts w:ascii="Times New Roman" w:hAnsi="Times New Roman"/>
          <w:color w:val="000000" w:themeColor="text1"/>
          <w:sz w:val="28"/>
          <w:szCs w:val="28"/>
        </w:rPr>
        <w:t>Developing a Transformer-based Deep Learning Model to Investigate the Effect of Sentiment and Emotions in Finance-related News Articles on Cryptocurrency Portfolio Performance</w:t>
      </w:r>
    </w:p>
    <w:p w14:paraId="6C6C2E1F" w14:textId="77777777" w:rsidR="00F572CA" w:rsidRPr="008D635A" w:rsidRDefault="00F572CA" w:rsidP="00F572CA">
      <w:pPr>
        <w:tabs>
          <w:tab w:val="center" w:pos="4513"/>
        </w:tabs>
        <w:suppressAutoHyphens/>
        <w:jc w:val="center"/>
        <w:rPr>
          <w:rFonts w:ascii="Times New Roman" w:hAnsi="Times New Roman"/>
          <w:i/>
          <w:spacing w:val="-3"/>
          <w:sz w:val="22"/>
          <w:szCs w:val="22"/>
        </w:rPr>
      </w:pPr>
    </w:p>
    <w:p w14:paraId="44981CB6" w14:textId="77777777" w:rsidR="007939BB" w:rsidRPr="008D635A" w:rsidRDefault="007939BB">
      <w:pPr>
        <w:tabs>
          <w:tab w:val="center" w:pos="4513"/>
        </w:tabs>
        <w:suppressAutoHyphens/>
        <w:jc w:val="both"/>
        <w:rPr>
          <w:rFonts w:ascii="Times New Roman" w:hAnsi="Times New Roman"/>
          <w:spacing w:val="-3"/>
          <w:sz w:val="22"/>
          <w:szCs w:val="22"/>
        </w:rPr>
      </w:pPr>
    </w:p>
    <w:p w14:paraId="1A924FEE" w14:textId="77777777" w:rsidR="007939BB" w:rsidRPr="008D635A" w:rsidRDefault="007939BB">
      <w:pPr>
        <w:tabs>
          <w:tab w:val="center" w:pos="4513"/>
        </w:tabs>
        <w:suppressAutoHyphens/>
        <w:jc w:val="both"/>
        <w:rPr>
          <w:rFonts w:ascii="Times New Roman" w:hAnsi="Times New Roman"/>
          <w:spacing w:val="-3"/>
          <w:sz w:val="22"/>
          <w:szCs w:val="22"/>
        </w:rPr>
      </w:pPr>
    </w:p>
    <w:p w14:paraId="6E07C7E8" w14:textId="660053CA" w:rsidR="00D46B84" w:rsidRPr="00D46B84" w:rsidRDefault="00542C91" w:rsidP="00D46B84">
      <w:pPr>
        <w:tabs>
          <w:tab w:val="left" w:pos="-720"/>
        </w:tabs>
        <w:suppressAutoHyphens/>
        <w:spacing w:line="360" w:lineRule="auto"/>
        <w:jc w:val="center"/>
        <w:rPr>
          <w:rFonts w:ascii="Times New Roman" w:hAnsi="Times New Roman"/>
          <w:iCs/>
          <w:spacing w:val="-3"/>
          <w:szCs w:val="24"/>
        </w:rPr>
      </w:pPr>
      <w:proofErr w:type="spellStart"/>
      <w:r w:rsidRPr="00D46B84">
        <w:rPr>
          <w:rFonts w:ascii="Times New Roman" w:hAnsi="Times New Roman"/>
          <w:iCs/>
          <w:spacing w:val="-3"/>
          <w:szCs w:val="24"/>
        </w:rPr>
        <w:t>Azadeh</w:t>
      </w:r>
      <w:proofErr w:type="spellEnd"/>
      <w:r w:rsidRPr="00D46B84">
        <w:rPr>
          <w:rFonts w:ascii="Times New Roman" w:hAnsi="Times New Roman"/>
          <w:iCs/>
          <w:spacing w:val="-3"/>
          <w:szCs w:val="24"/>
        </w:rPr>
        <w:t xml:space="preserve"> </w:t>
      </w:r>
      <w:proofErr w:type="spellStart"/>
      <w:r w:rsidRPr="00D46B84">
        <w:rPr>
          <w:rFonts w:ascii="Times New Roman" w:hAnsi="Times New Roman"/>
          <w:iCs/>
          <w:spacing w:val="-3"/>
          <w:szCs w:val="24"/>
        </w:rPr>
        <w:t>Almasi</w:t>
      </w:r>
      <w:proofErr w:type="spellEnd"/>
      <w:r w:rsidRPr="00D46B84">
        <w:rPr>
          <w:rFonts w:ascii="Times New Roman" w:hAnsi="Times New Roman"/>
          <w:iCs/>
          <w:spacing w:val="-3"/>
          <w:szCs w:val="24"/>
        </w:rPr>
        <w:t xml:space="preserve"> </w:t>
      </w:r>
    </w:p>
    <w:p w14:paraId="25DD07C0" w14:textId="0ECD8840" w:rsidR="00542C91" w:rsidRPr="00D46B84" w:rsidRDefault="00542C91" w:rsidP="00D46B84">
      <w:pPr>
        <w:tabs>
          <w:tab w:val="left" w:pos="-720"/>
        </w:tabs>
        <w:suppressAutoHyphens/>
        <w:spacing w:line="360" w:lineRule="auto"/>
        <w:jc w:val="center"/>
        <w:rPr>
          <w:rFonts w:ascii="Times New Roman" w:hAnsi="Times New Roman"/>
          <w:iCs/>
          <w:spacing w:val="-3"/>
          <w:szCs w:val="24"/>
        </w:rPr>
      </w:pPr>
      <w:r w:rsidRPr="00D46B84">
        <w:rPr>
          <w:rFonts w:ascii="Times New Roman" w:hAnsi="Times New Roman"/>
          <w:iCs/>
          <w:spacing w:val="-3"/>
          <w:szCs w:val="24"/>
        </w:rPr>
        <w:t>2207479</w:t>
      </w:r>
    </w:p>
    <w:p w14:paraId="6C1BBA48" w14:textId="77777777" w:rsidR="000205E6" w:rsidRPr="008D635A" w:rsidRDefault="000205E6">
      <w:pPr>
        <w:tabs>
          <w:tab w:val="left" w:pos="-720"/>
        </w:tabs>
        <w:suppressAutoHyphens/>
        <w:jc w:val="both"/>
        <w:rPr>
          <w:rFonts w:ascii="Times New Roman" w:hAnsi="Times New Roman"/>
          <w:spacing w:val="-3"/>
          <w:sz w:val="22"/>
          <w:szCs w:val="22"/>
        </w:rPr>
      </w:pPr>
    </w:p>
    <w:p w14:paraId="7EC63B16" w14:textId="77777777" w:rsidR="000205E6" w:rsidRPr="008D635A" w:rsidRDefault="000205E6">
      <w:pPr>
        <w:tabs>
          <w:tab w:val="left" w:pos="-720"/>
        </w:tabs>
        <w:suppressAutoHyphens/>
        <w:jc w:val="both"/>
        <w:rPr>
          <w:rFonts w:ascii="Times New Roman" w:hAnsi="Times New Roman"/>
          <w:spacing w:val="-3"/>
          <w:sz w:val="22"/>
          <w:szCs w:val="22"/>
        </w:rPr>
      </w:pPr>
    </w:p>
    <w:p w14:paraId="15D5C098" w14:textId="77777777" w:rsidR="000205E6" w:rsidRPr="008D635A" w:rsidRDefault="000205E6">
      <w:pPr>
        <w:tabs>
          <w:tab w:val="left" w:pos="-720"/>
        </w:tabs>
        <w:suppressAutoHyphens/>
        <w:jc w:val="both"/>
        <w:rPr>
          <w:rFonts w:ascii="Times New Roman" w:hAnsi="Times New Roman"/>
          <w:spacing w:val="-3"/>
          <w:sz w:val="22"/>
          <w:szCs w:val="22"/>
        </w:rPr>
      </w:pPr>
    </w:p>
    <w:p w14:paraId="444A3599" w14:textId="77777777" w:rsidR="000205E6" w:rsidRPr="008D635A" w:rsidRDefault="000205E6">
      <w:pPr>
        <w:tabs>
          <w:tab w:val="left" w:pos="-720"/>
        </w:tabs>
        <w:suppressAutoHyphens/>
        <w:jc w:val="both"/>
        <w:rPr>
          <w:rFonts w:ascii="Times New Roman" w:hAnsi="Times New Roman"/>
          <w:spacing w:val="-3"/>
          <w:sz w:val="22"/>
          <w:szCs w:val="22"/>
        </w:rPr>
      </w:pPr>
    </w:p>
    <w:p w14:paraId="6DF71921" w14:textId="77777777" w:rsidR="000205E6" w:rsidRPr="008D635A" w:rsidRDefault="000205E6">
      <w:pPr>
        <w:tabs>
          <w:tab w:val="left" w:pos="-720"/>
        </w:tabs>
        <w:suppressAutoHyphens/>
        <w:jc w:val="both"/>
        <w:rPr>
          <w:rFonts w:ascii="Times New Roman" w:hAnsi="Times New Roman"/>
          <w:spacing w:val="-3"/>
          <w:sz w:val="22"/>
          <w:szCs w:val="22"/>
        </w:rPr>
      </w:pPr>
    </w:p>
    <w:p w14:paraId="3B8BEC11" w14:textId="77777777" w:rsidR="000205E6" w:rsidRPr="008D635A" w:rsidRDefault="000205E6">
      <w:pPr>
        <w:tabs>
          <w:tab w:val="left" w:pos="-720"/>
        </w:tabs>
        <w:suppressAutoHyphens/>
        <w:jc w:val="both"/>
        <w:rPr>
          <w:rFonts w:ascii="Times New Roman" w:hAnsi="Times New Roman"/>
          <w:spacing w:val="-3"/>
          <w:sz w:val="22"/>
          <w:szCs w:val="22"/>
        </w:rPr>
      </w:pPr>
    </w:p>
    <w:p w14:paraId="01EC235E" w14:textId="77777777" w:rsidR="000205E6" w:rsidRPr="008D635A" w:rsidRDefault="000205E6">
      <w:pPr>
        <w:tabs>
          <w:tab w:val="left" w:pos="-720"/>
        </w:tabs>
        <w:suppressAutoHyphens/>
        <w:jc w:val="both"/>
        <w:rPr>
          <w:rFonts w:ascii="Times New Roman" w:hAnsi="Times New Roman"/>
          <w:spacing w:val="-3"/>
          <w:sz w:val="22"/>
          <w:szCs w:val="22"/>
        </w:rPr>
      </w:pPr>
    </w:p>
    <w:p w14:paraId="5B1582CC" w14:textId="77777777" w:rsidR="000205E6" w:rsidRPr="008D635A" w:rsidRDefault="000205E6">
      <w:pPr>
        <w:tabs>
          <w:tab w:val="left" w:pos="-720"/>
        </w:tabs>
        <w:suppressAutoHyphens/>
        <w:jc w:val="both"/>
        <w:rPr>
          <w:rFonts w:ascii="Times New Roman" w:hAnsi="Times New Roman"/>
          <w:spacing w:val="-3"/>
          <w:sz w:val="22"/>
          <w:szCs w:val="22"/>
        </w:rPr>
      </w:pPr>
    </w:p>
    <w:p w14:paraId="6347A80C" w14:textId="77777777" w:rsidR="000205E6" w:rsidRPr="008D635A" w:rsidRDefault="000205E6">
      <w:pPr>
        <w:tabs>
          <w:tab w:val="left" w:pos="-720"/>
        </w:tabs>
        <w:suppressAutoHyphens/>
        <w:jc w:val="both"/>
        <w:rPr>
          <w:rFonts w:ascii="Times New Roman" w:hAnsi="Times New Roman"/>
          <w:spacing w:val="-3"/>
          <w:sz w:val="22"/>
          <w:szCs w:val="22"/>
        </w:rPr>
      </w:pPr>
    </w:p>
    <w:p w14:paraId="4F06C055" w14:textId="77777777" w:rsidR="000205E6" w:rsidRPr="008D635A" w:rsidRDefault="000205E6">
      <w:pPr>
        <w:tabs>
          <w:tab w:val="left" w:pos="-720"/>
        </w:tabs>
        <w:suppressAutoHyphens/>
        <w:jc w:val="both"/>
        <w:rPr>
          <w:rFonts w:ascii="Times New Roman" w:hAnsi="Times New Roman"/>
          <w:spacing w:val="-3"/>
          <w:sz w:val="22"/>
          <w:szCs w:val="22"/>
        </w:rPr>
      </w:pPr>
    </w:p>
    <w:p w14:paraId="510D4CE7" w14:textId="77777777" w:rsidR="000205E6" w:rsidRPr="008D635A" w:rsidRDefault="000205E6">
      <w:pPr>
        <w:pStyle w:val="TOC11"/>
        <w:tabs>
          <w:tab w:val="clear" w:pos="-720"/>
          <w:tab w:val="center" w:pos="4513"/>
        </w:tabs>
        <w:rPr>
          <w:rFonts w:ascii="Times New Roman" w:hAnsi="Times New Roman"/>
          <w:smallCaps w:val="0"/>
          <w:spacing w:val="-3"/>
          <w:sz w:val="22"/>
          <w:szCs w:val="22"/>
        </w:rPr>
      </w:pPr>
      <w:r w:rsidRPr="008D635A">
        <w:rPr>
          <w:rFonts w:ascii="Times New Roman" w:hAnsi="Times New Roman"/>
          <w:smallCaps w:val="0"/>
          <w:spacing w:val="-3"/>
          <w:sz w:val="22"/>
          <w:szCs w:val="22"/>
        </w:rPr>
        <w:t xml:space="preserve">A </w:t>
      </w:r>
      <w:r w:rsidR="00733059" w:rsidRPr="008D635A">
        <w:rPr>
          <w:rFonts w:ascii="Times New Roman" w:hAnsi="Times New Roman"/>
          <w:smallCaps w:val="0"/>
          <w:spacing w:val="-3"/>
          <w:sz w:val="22"/>
          <w:szCs w:val="22"/>
        </w:rPr>
        <w:t>report</w:t>
      </w:r>
      <w:r w:rsidRPr="008D635A">
        <w:rPr>
          <w:rFonts w:ascii="Times New Roman" w:hAnsi="Times New Roman"/>
          <w:smallCaps w:val="0"/>
          <w:spacing w:val="-3"/>
          <w:sz w:val="22"/>
          <w:szCs w:val="22"/>
        </w:rPr>
        <w:t xml:space="preserve"> submitted in partial fulfilment of the requirement for the degree of </w:t>
      </w:r>
      <w:r w:rsidR="007E2B86" w:rsidRPr="008D635A">
        <w:rPr>
          <w:rFonts w:ascii="Times New Roman" w:hAnsi="Times New Roman"/>
          <w:smallCaps w:val="0"/>
          <w:spacing w:val="-3"/>
          <w:sz w:val="22"/>
          <w:szCs w:val="22"/>
        </w:rPr>
        <w:t>Master</w:t>
      </w:r>
      <w:r w:rsidR="00733059" w:rsidRPr="008D635A">
        <w:rPr>
          <w:rFonts w:ascii="Times New Roman" w:hAnsi="Times New Roman"/>
          <w:smallCaps w:val="0"/>
          <w:spacing w:val="-3"/>
          <w:sz w:val="22"/>
          <w:szCs w:val="22"/>
        </w:rPr>
        <w:t xml:space="preserve"> of Science</w:t>
      </w:r>
    </w:p>
    <w:p w14:paraId="064C1376" w14:textId="77777777" w:rsidR="000205E6" w:rsidRPr="008D635A" w:rsidRDefault="000205E6">
      <w:pPr>
        <w:tabs>
          <w:tab w:val="left" w:pos="-720"/>
        </w:tabs>
        <w:suppressAutoHyphens/>
        <w:jc w:val="both"/>
        <w:rPr>
          <w:rFonts w:ascii="Times New Roman" w:hAnsi="Times New Roman"/>
          <w:spacing w:val="-3"/>
          <w:sz w:val="22"/>
          <w:szCs w:val="22"/>
        </w:rPr>
      </w:pPr>
    </w:p>
    <w:p w14:paraId="2F934BAB" w14:textId="77777777" w:rsidR="000205E6" w:rsidRPr="008D635A" w:rsidRDefault="000205E6">
      <w:pPr>
        <w:tabs>
          <w:tab w:val="left" w:pos="-720"/>
        </w:tabs>
        <w:suppressAutoHyphens/>
        <w:jc w:val="both"/>
        <w:rPr>
          <w:rFonts w:ascii="Times New Roman" w:hAnsi="Times New Roman"/>
          <w:spacing w:val="-3"/>
          <w:sz w:val="22"/>
          <w:szCs w:val="22"/>
        </w:rPr>
      </w:pPr>
    </w:p>
    <w:p w14:paraId="40CAA2A2" w14:textId="77777777" w:rsidR="000205E6" w:rsidRPr="008D635A" w:rsidRDefault="000205E6">
      <w:pPr>
        <w:tabs>
          <w:tab w:val="left" w:pos="-720"/>
        </w:tabs>
        <w:suppressAutoHyphens/>
        <w:jc w:val="both"/>
        <w:rPr>
          <w:rFonts w:ascii="Times New Roman" w:hAnsi="Times New Roman"/>
          <w:spacing w:val="-3"/>
          <w:sz w:val="22"/>
          <w:szCs w:val="22"/>
        </w:rPr>
      </w:pPr>
    </w:p>
    <w:p w14:paraId="38CDED94" w14:textId="77777777" w:rsidR="000205E6" w:rsidRPr="008D635A" w:rsidRDefault="000205E6">
      <w:pPr>
        <w:tabs>
          <w:tab w:val="left" w:pos="-720"/>
        </w:tabs>
        <w:suppressAutoHyphens/>
        <w:jc w:val="both"/>
        <w:rPr>
          <w:rFonts w:ascii="Times New Roman" w:hAnsi="Times New Roman"/>
          <w:spacing w:val="-3"/>
          <w:sz w:val="22"/>
          <w:szCs w:val="22"/>
        </w:rPr>
      </w:pPr>
    </w:p>
    <w:p w14:paraId="4F20209B" w14:textId="77777777" w:rsidR="000205E6" w:rsidRPr="008D635A" w:rsidRDefault="000205E6">
      <w:pPr>
        <w:tabs>
          <w:tab w:val="left" w:pos="-720"/>
        </w:tabs>
        <w:suppressAutoHyphens/>
        <w:jc w:val="both"/>
        <w:rPr>
          <w:rFonts w:ascii="Times New Roman" w:hAnsi="Times New Roman"/>
          <w:spacing w:val="-3"/>
          <w:sz w:val="22"/>
          <w:szCs w:val="22"/>
        </w:rPr>
      </w:pPr>
    </w:p>
    <w:p w14:paraId="1E8FABFC"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Brunel University</w:t>
      </w:r>
    </w:p>
    <w:p w14:paraId="08C59594"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 xml:space="preserve">Department of </w:t>
      </w:r>
      <w:r w:rsidR="0021084C" w:rsidRPr="008D635A">
        <w:rPr>
          <w:rFonts w:ascii="Times New Roman" w:hAnsi="Times New Roman"/>
          <w:spacing w:val="-2"/>
          <w:sz w:val="22"/>
          <w:szCs w:val="22"/>
        </w:rPr>
        <w:t>Computer Science</w:t>
      </w:r>
    </w:p>
    <w:p w14:paraId="1F07F6A1"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Uxbridge, Middlesex UB8 3PH</w:t>
      </w:r>
    </w:p>
    <w:p w14:paraId="0F8D4A3E"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United Kingdom</w:t>
      </w:r>
    </w:p>
    <w:p w14:paraId="3A65F880"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Tel: +44 (0) 1895 203397</w:t>
      </w:r>
    </w:p>
    <w:p w14:paraId="74FB2761" w14:textId="77777777" w:rsidR="000205E6" w:rsidRPr="008D635A" w:rsidRDefault="000205E6">
      <w:pPr>
        <w:tabs>
          <w:tab w:val="right" w:pos="9026"/>
        </w:tabs>
        <w:suppressAutoHyphens/>
        <w:jc w:val="both"/>
        <w:rPr>
          <w:rFonts w:ascii="Times New Roman" w:hAnsi="Times New Roman"/>
          <w:spacing w:val="-2"/>
          <w:sz w:val="22"/>
          <w:szCs w:val="22"/>
        </w:rPr>
      </w:pPr>
      <w:r w:rsidRPr="008D635A">
        <w:rPr>
          <w:rFonts w:ascii="Times New Roman" w:hAnsi="Times New Roman"/>
          <w:spacing w:val="-2"/>
          <w:sz w:val="22"/>
          <w:szCs w:val="22"/>
        </w:rPr>
        <w:tab/>
        <w:t>Fax: +44 (0) 1895 251686</w:t>
      </w:r>
    </w:p>
    <w:p w14:paraId="6222AF1E" w14:textId="77777777" w:rsidR="004D3848" w:rsidRPr="008D635A" w:rsidRDefault="004D3848">
      <w:pPr>
        <w:tabs>
          <w:tab w:val="right" w:pos="9026"/>
        </w:tabs>
        <w:suppressAutoHyphens/>
        <w:jc w:val="both"/>
        <w:rPr>
          <w:rFonts w:ascii="Times New Roman" w:hAnsi="Times New Roman"/>
          <w:spacing w:val="-2"/>
          <w:sz w:val="22"/>
          <w:szCs w:val="22"/>
        </w:rPr>
      </w:pPr>
    </w:p>
    <w:p w14:paraId="4213485C" w14:textId="120535B6" w:rsidR="000205E6" w:rsidRPr="008D635A" w:rsidRDefault="000205E6" w:rsidP="00D46B84">
      <w:pPr>
        <w:tabs>
          <w:tab w:val="right" w:pos="9026"/>
        </w:tabs>
        <w:suppressAutoHyphens/>
        <w:rPr>
          <w:rFonts w:ascii="Times New Roman" w:hAnsi="Times New Roman"/>
          <w:spacing w:val="-3"/>
          <w:sz w:val="22"/>
          <w:szCs w:val="22"/>
        </w:rPr>
      </w:pPr>
      <w:r w:rsidRPr="008D635A">
        <w:rPr>
          <w:rFonts w:ascii="Times New Roman" w:hAnsi="Times New Roman"/>
          <w:b/>
          <w:spacing w:val="-3"/>
          <w:sz w:val="22"/>
          <w:szCs w:val="22"/>
        </w:rPr>
        <w:t>ABSTRACT</w:t>
      </w:r>
    </w:p>
    <w:p w14:paraId="78CBCB68" w14:textId="77777777" w:rsidR="000205E6" w:rsidRPr="008D635A" w:rsidRDefault="000205E6">
      <w:pPr>
        <w:tabs>
          <w:tab w:val="left" w:pos="-720"/>
        </w:tabs>
        <w:suppressAutoHyphens/>
        <w:jc w:val="both"/>
        <w:rPr>
          <w:rFonts w:ascii="Times New Roman" w:hAnsi="Times New Roman"/>
          <w:spacing w:val="-3"/>
          <w:sz w:val="22"/>
          <w:szCs w:val="22"/>
        </w:rPr>
      </w:pPr>
    </w:p>
    <w:p w14:paraId="3D475AC1" w14:textId="77777777" w:rsidR="000205E6" w:rsidRPr="008D635A" w:rsidRDefault="000205E6">
      <w:p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Give a summa</w:t>
      </w:r>
      <w:r w:rsidR="00454595" w:rsidRPr="008D635A">
        <w:rPr>
          <w:rFonts w:ascii="Times New Roman" w:hAnsi="Times New Roman"/>
          <w:i/>
          <w:spacing w:val="-3"/>
          <w:sz w:val="22"/>
          <w:szCs w:val="22"/>
        </w:rPr>
        <w:t>ry of your dissertation. Try to</w:t>
      </w:r>
      <w:r w:rsidRPr="008D635A">
        <w:rPr>
          <w:rFonts w:ascii="Times New Roman" w:hAnsi="Times New Roman"/>
          <w:i/>
          <w:spacing w:val="-3"/>
          <w:sz w:val="22"/>
          <w:szCs w:val="22"/>
        </w:rPr>
        <w:t xml:space="preserve"> include the following:</w:t>
      </w:r>
    </w:p>
    <w:p w14:paraId="75716F42" w14:textId="77777777" w:rsidR="007F035A" w:rsidRPr="008D635A" w:rsidRDefault="007F035A">
      <w:pPr>
        <w:tabs>
          <w:tab w:val="left" w:pos="-720"/>
        </w:tabs>
        <w:suppressAutoHyphens/>
        <w:jc w:val="both"/>
        <w:rPr>
          <w:rFonts w:ascii="Times New Roman" w:hAnsi="Times New Roman"/>
          <w:i/>
          <w:spacing w:val="-3"/>
          <w:sz w:val="22"/>
          <w:szCs w:val="22"/>
        </w:rPr>
      </w:pPr>
    </w:p>
    <w:p w14:paraId="1BC62C51" w14:textId="27599C32"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 </w:t>
      </w:r>
      <w:r w:rsidR="00F724B8" w:rsidRPr="008D635A">
        <w:rPr>
          <w:rFonts w:ascii="Times New Roman" w:hAnsi="Times New Roman"/>
          <w:i/>
          <w:spacing w:val="-3"/>
          <w:sz w:val="22"/>
          <w:szCs w:val="22"/>
        </w:rPr>
        <w:t>high-level</w:t>
      </w:r>
      <w:r w:rsidRPr="008D635A">
        <w:rPr>
          <w:rFonts w:ascii="Times New Roman" w:hAnsi="Times New Roman"/>
          <w:i/>
          <w:spacing w:val="-3"/>
          <w:sz w:val="22"/>
          <w:szCs w:val="22"/>
        </w:rPr>
        <w:t xml:space="preserve"> description of the topic area </w:t>
      </w:r>
    </w:p>
    <w:p w14:paraId="1C9EE44A" w14:textId="7777777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An overview of the problem studied and why this is interesting/relevant/ </w:t>
      </w:r>
      <w:proofErr w:type="gramStart"/>
      <w:r w:rsidRPr="008D635A">
        <w:rPr>
          <w:rFonts w:ascii="Times New Roman" w:hAnsi="Times New Roman"/>
          <w:i/>
          <w:spacing w:val="-3"/>
          <w:sz w:val="22"/>
          <w:szCs w:val="22"/>
        </w:rPr>
        <w:t>important</w:t>
      </w:r>
      <w:proofErr w:type="gramEnd"/>
    </w:p>
    <w:p w14:paraId="16A89B97" w14:textId="651FED8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A </w:t>
      </w:r>
      <w:r w:rsidR="00F724B8" w:rsidRPr="008D635A">
        <w:rPr>
          <w:rFonts w:ascii="Times New Roman" w:hAnsi="Times New Roman"/>
          <w:i/>
          <w:spacing w:val="-3"/>
          <w:sz w:val="22"/>
          <w:szCs w:val="22"/>
        </w:rPr>
        <w:t>high-level</w:t>
      </w:r>
      <w:r w:rsidRPr="008D635A">
        <w:rPr>
          <w:rFonts w:ascii="Times New Roman" w:hAnsi="Times New Roman"/>
          <w:i/>
          <w:spacing w:val="-3"/>
          <w:sz w:val="22"/>
          <w:szCs w:val="22"/>
        </w:rPr>
        <w:t xml:space="preserve"> description of the approach </w:t>
      </w:r>
      <w:proofErr w:type="gramStart"/>
      <w:r w:rsidRPr="008D635A">
        <w:rPr>
          <w:rFonts w:ascii="Times New Roman" w:hAnsi="Times New Roman"/>
          <w:i/>
          <w:spacing w:val="-3"/>
          <w:sz w:val="22"/>
          <w:szCs w:val="22"/>
        </w:rPr>
        <w:t>taken</w:t>
      </w:r>
      <w:proofErr w:type="gramEnd"/>
    </w:p>
    <w:p w14:paraId="5D65A5E1" w14:textId="77777777" w:rsidR="000205E6" w:rsidRPr="008D635A" w:rsidRDefault="000205E6">
      <w:pPr>
        <w:numPr>
          <w:ilvl w:val="0"/>
          <w:numId w:val="2"/>
        </w:num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A summary of the contribution (what did you find/what was the outcome? What is the key implication of your work?)</w:t>
      </w:r>
    </w:p>
    <w:p w14:paraId="1F998128" w14:textId="77777777" w:rsidR="007F035A" w:rsidRPr="008D635A" w:rsidRDefault="007F035A" w:rsidP="007F035A">
      <w:pPr>
        <w:tabs>
          <w:tab w:val="left" w:pos="-720"/>
        </w:tabs>
        <w:suppressAutoHyphens/>
        <w:ind w:left="720"/>
        <w:jc w:val="both"/>
        <w:rPr>
          <w:rFonts w:ascii="Times New Roman" w:hAnsi="Times New Roman"/>
          <w:i/>
          <w:spacing w:val="-3"/>
          <w:sz w:val="22"/>
          <w:szCs w:val="22"/>
        </w:rPr>
      </w:pPr>
    </w:p>
    <w:p w14:paraId="5EFC9BE5" w14:textId="13C415F3" w:rsidR="000205E6" w:rsidRPr="008D635A" w:rsidRDefault="000205E6">
      <w:pPr>
        <w:tabs>
          <w:tab w:val="left" w:pos="-720"/>
        </w:tabs>
        <w:suppressAutoHyphens/>
        <w:jc w:val="both"/>
        <w:rPr>
          <w:rFonts w:ascii="Times New Roman" w:hAnsi="Times New Roman"/>
          <w:i/>
          <w:spacing w:val="-3"/>
          <w:sz w:val="22"/>
          <w:szCs w:val="22"/>
        </w:rPr>
      </w:pPr>
      <w:r w:rsidRPr="008D635A">
        <w:rPr>
          <w:rFonts w:ascii="Times New Roman" w:hAnsi="Times New Roman"/>
          <w:i/>
          <w:spacing w:val="-3"/>
          <w:sz w:val="22"/>
          <w:szCs w:val="22"/>
        </w:rPr>
        <w:t xml:space="preserve">If </w:t>
      </w:r>
      <w:r w:rsidR="00F724B8" w:rsidRPr="008D635A">
        <w:rPr>
          <w:rFonts w:ascii="Times New Roman" w:hAnsi="Times New Roman"/>
          <w:i/>
          <w:spacing w:val="-3"/>
          <w:sz w:val="22"/>
          <w:szCs w:val="22"/>
        </w:rPr>
        <w:t>possible,</w:t>
      </w:r>
      <w:r w:rsidRPr="008D635A">
        <w:rPr>
          <w:rFonts w:ascii="Times New Roman" w:hAnsi="Times New Roman"/>
          <w:i/>
          <w:spacing w:val="-3"/>
          <w:sz w:val="22"/>
          <w:szCs w:val="22"/>
        </w:rPr>
        <w:t xml:space="preserve"> try not to exceed 500 words. You </w:t>
      </w:r>
      <w:r w:rsidRPr="008D635A">
        <w:rPr>
          <w:rFonts w:ascii="Times New Roman" w:hAnsi="Times New Roman"/>
          <w:i/>
          <w:spacing w:val="-3"/>
          <w:sz w:val="22"/>
          <w:szCs w:val="22"/>
          <w:u w:val="single"/>
        </w:rPr>
        <w:t>must</w:t>
      </w:r>
      <w:r w:rsidRPr="008D635A">
        <w:rPr>
          <w:rFonts w:ascii="Times New Roman" w:hAnsi="Times New Roman"/>
          <w:i/>
          <w:spacing w:val="-3"/>
          <w:sz w:val="22"/>
          <w:szCs w:val="22"/>
        </w:rPr>
        <w:t xml:space="preserve"> not exceed this one page.</w:t>
      </w:r>
    </w:p>
    <w:p w14:paraId="1BF57B28" w14:textId="77777777" w:rsidR="000205E6" w:rsidRPr="008D635A" w:rsidRDefault="000205E6">
      <w:pPr>
        <w:pStyle w:val="tudent"/>
        <w:tabs>
          <w:tab w:val="clear" w:pos="0"/>
          <w:tab w:val="left" w:pos="-720"/>
        </w:tabs>
        <w:rPr>
          <w:rFonts w:ascii="Times New Roman" w:hAnsi="Times New Roman"/>
          <w:sz w:val="22"/>
          <w:szCs w:val="22"/>
          <w:lang w:val="en-GB"/>
        </w:rPr>
      </w:pPr>
    </w:p>
    <w:p w14:paraId="338274A4" w14:textId="77777777" w:rsidR="000205E6" w:rsidRPr="008D635A" w:rsidRDefault="000205E6">
      <w:pPr>
        <w:tabs>
          <w:tab w:val="left" w:pos="-720"/>
        </w:tabs>
        <w:suppressAutoHyphens/>
        <w:rPr>
          <w:rFonts w:ascii="Times New Roman" w:hAnsi="Times New Roman"/>
          <w:spacing w:val="-3"/>
          <w:sz w:val="22"/>
          <w:szCs w:val="22"/>
        </w:rPr>
      </w:pPr>
      <w:r w:rsidRPr="008D635A">
        <w:rPr>
          <w:rFonts w:ascii="Times New Roman" w:hAnsi="Times New Roman"/>
          <w:spacing w:val="-3"/>
          <w:sz w:val="22"/>
          <w:szCs w:val="22"/>
        </w:rPr>
        <w:br w:type="page"/>
      </w:r>
      <w:r w:rsidRPr="008D635A">
        <w:rPr>
          <w:rFonts w:ascii="Times New Roman" w:hAnsi="Times New Roman"/>
          <w:b/>
          <w:spacing w:val="-3"/>
          <w:sz w:val="22"/>
          <w:szCs w:val="22"/>
        </w:rPr>
        <w:lastRenderedPageBreak/>
        <w:t>ACKNOWLEDGEMENTS</w:t>
      </w:r>
    </w:p>
    <w:p w14:paraId="2EC17984" w14:textId="77777777" w:rsidR="000205E6" w:rsidRPr="008D635A" w:rsidRDefault="000205E6">
      <w:pPr>
        <w:tabs>
          <w:tab w:val="left" w:pos="-720"/>
        </w:tabs>
        <w:suppressAutoHyphens/>
        <w:jc w:val="both"/>
        <w:rPr>
          <w:rFonts w:ascii="Times New Roman" w:hAnsi="Times New Roman"/>
          <w:spacing w:val="-3"/>
          <w:sz w:val="22"/>
          <w:szCs w:val="22"/>
        </w:rPr>
      </w:pPr>
    </w:p>
    <w:p w14:paraId="4F5F90CC" w14:textId="3854D457" w:rsidR="000205E6" w:rsidRPr="008D635A" w:rsidRDefault="000205E6">
      <w:pPr>
        <w:pStyle w:val="tudent"/>
        <w:tabs>
          <w:tab w:val="clear" w:pos="0"/>
          <w:tab w:val="left" w:pos="-720"/>
        </w:tabs>
        <w:rPr>
          <w:rFonts w:ascii="Times New Roman" w:hAnsi="Times New Roman"/>
          <w:i/>
          <w:sz w:val="22"/>
          <w:szCs w:val="22"/>
          <w:lang w:val="en-GB"/>
        </w:rPr>
      </w:pPr>
      <w:r w:rsidRPr="008D635A">
        <w:rPr>
          <w:rFonts w:ascii="Times New Roman" w:hAnsi="Times New Roman"/>
          <w:i/>
          <w:sz w:val="22"/>
          <w:szCs w:val="22"/>
          <w:lang w:val="en-GB"/>
        </w:rPr>
        <w:t xml:space="preserve">Who are you grateful to? </w:t>
      </w:r>
      <w:r w:rsidR="007F035A" w:rsidRPr="008D635A">
        <w:rPr>
          <w:rFonts w:ascii="Times New Roman" w:hAnsi="Times New Roman"/>
          <w:i/>
          <w:sz w:val="22"/>
          <w:szCs w:val="22"/>
          <w:lang w:val="en-GB"/>
        </w:rPr>
        <w:t>Your</w:t>
      </w:r>
      <w:r w:rsidRPr="008D635A">
        <w:rPr>
          <w:rFonts w:ascii="Times New Roman" w:hAnsi="Times New Roman"/>
          <w:i/>
          <w:sz w:val="22"/>
          <w:szCs w:val="22"/>
          <w:lang w:val="en-GB"/>
        </w:rPr>
        <w:t xml:space="preserve"> </w:t>
      </w:r>
      <w:r w:rsidR="00F724B8" w:rsidRPr="008D635A">
        <w:rPr>
          <w:rFonts w:ascii="Times New Roman" w:hAnsi="Times New Roman"/>
          <w:i/>
          <w:sz w:val="22"/>
          <w:szCs w:val="22"/>
          <w:lang w:val="en-GB"/>
        </w:rPr>
        <w:t>supervisor</w:t>
      </w:r>
      <w:r w:rsidRPr="008D635A">
        <w:rPr>
          <w:rFonts w:ascii="Times New Roman" w:hAnsi="Times New Roman"/>
          <w:i/>
          <w:sz w:val="22"/>
          <w:szCs w:val="22"/>
          <w:lang w:val="en-GB"/>
        </w:rPr>
        <w:t xml:space="preserve">? </w:t>
      </w:r>
    </w:p>
    <w:p w14:paraId="2042C5C4" w14:textId="77777777" w:rsidR="000205E6" w:rsidRPr="008D635A" w:rsidRDefault="000205E6">
      <w:pPr>
        <w:tabs>
          <w:tab w:val="left" w:pos="-720"/>
        </w:tabs>
        <w:suppressAutoHyphens/>
        <w:jc w:val="both"/>
        <w:rPr>
          <w:rFonts w:ascii="Times New Roman" w:hAnsi="Times New Roman"/>
          <w:spacing w:val="-3"/>
          <w:sz w:val="22"/>
          <w:szCs w:val="22"/>
        </w:rPr>
      </w:pPr>
    </w:p>
    <w:p w14:paraId="3CA9BA02" w14:textId="77777777" w:rsidR="000205E6" w:rsidRPr="008D635A" w:rsidRDefault="000205E6">
      <w:pPr>
        <w:tabs>
          <w:tab w:val="left" w:pos="-720"/>
        </w:tabs>
        <w:suppressAutoHyphens/>
        <w:jc w:val="both"/>
        <w:rPr>
          <w:rFonts w:ascii="Times New Roman" w:hAnsi="Times New Roman"/>
          <w:spacing w:val="-3"/>
          <w:sz w:val="22"/>
          <w:szCs w:val="22"/>
        </w:rPr>
      </w:pPr>
    </w:p>
    <w:p w14:paraId="5651B558" w14:textId="77777777" w:rsidR="000205E6" w:rsidRPr="008D635A" w:rsidRDefault="000205E6">
      <w:pPr>
        <w:tabs>
          <w:tab w:val="left" w:pos="-720"/>
        </w:tabs>
        <w:suppressAutoHyphens/>
        <w:jc w:val="both"/>
        <w:rPr>
          <w:rFonts w:ascii="Times New Roman" w:hAnsi="Times New Roman"/>
          <w:spacing w:val="-3"/>
          <w:sz w:val="22"/>
          <w:szCs w:val="22"/>
        </w:rPr>
      </w:pPr>
    </w:p>
    <w:p w14:paraId="17A6C9E9" w14:textId="77777777" w:rsidR="000205E6" w:rsidRPr="008D635A" w:rsidRDefault="000205E6">
      <w:pPr>
        <w:tabs>
          <w:tab w:val="left" w:pos="-720"/>
        </w:tabs>
        <w:suppressAutoHyphens/>
        <w:jc w:val="both"/>
        <w:rPr>
          <w:rFonts w:ascii="Times New Roman" w:hAnsi="Times New Roman"/>
          <w:spacing w:val="-3"/>
          <w:sz w:val="22"/>
          <w:szCs w:val="22"/>
        </w:rPr>
      </w:pPr>
    </w:p>
    <w:p w14:paraId="749CBA6C" w14:textId="77777777" w:rsidR="000205E6" w:rsidRPr="008D635A" w:rsidRDefault="000205E6">
      <w:pPr>
        <w:tabs>
          <w:tab w:val="left" w:pos="-720"/>
        </w:tabs>
        <w:suppressAutoHyphens/>
        <w:jc w:val="both"/>
        <w:rPr>
          <w:rFonts w:ascii="Times New Roman" w:hAnsi="Times New Roman"/>
          <w:spacing w:val="-3"/>
          <w:sz w:val="22"/>
          <w:szCs w:val="22"/>
        </w:rPr>
      </w:pPr>
    </w:p>
    <w:p w14:paraId="3BA8A5B7" w14:textId="77777777" w:rsidR="000205E6" w:rsidRPr="008D635A" w:rsidRDefault="000205E6">
      <w:pPr>
        <w:tabs>
          <w:tab w:val="left" w:pos="-720"/>
        </w:tabs>
        <w:suppressAutoHyphens/>
        <w:jc w:val="both"/>
        <w:rPr>
          <w:rFonts w:ascii="Times New Roman" w:hAnsi="Times New Roman"/>
          <w:spacing w:val="-3"/>
          <w:sz w:val="22"/>
          <w:szCs w:val="22"/>
        </w:rPr>
      </w:pPr>
    </w:p>
    <w:p w14:paraId="4FEA2749" w14:textId="77777777" w:rsidR="000205E6" w:rsidRPr="008D635A" w:rsidRDefault="000205E6">
      <w:pPr>
        <w:tabs>
          <w:tab w:val="left" w:pos="-720"/>
        </w:tabs>
        <w:suppressAutoHyphens/>
        <w:jc w:val="both"/>
        <w:rPr>
          <w:rFonts w:ascii="Times New Roman" w:hAnsi="Times New Roman"/>
          <w:spacing w:val="-3"/>
          <w:sz w:val="22"/>
          <w:szCs w:val="22"/>
        </w:rPr>
      </w:pPr>
    </w:p>
    <w:p w14:paraId="64F1F222" w14:textId="77777777" w:rsidR="000205E6" w:rsidRPr="008D635A" w:rsidRDefault="000205E6">
      <w:pPr>
        <w:tabs>
          <w:tab w:val="left" w:pos="-720"/>
        </w:tabs>
        <w:suppressAutoHyphens/>
        <w:jc w:val="both"/>
        <w:rPr>
          <w:rFonts w:ascii="Times New Roman" w:hAnsi="Times New Roman"/>
          <w:spacing w:val="-3"/>
          <w:sz w:val="22"/>
          <w:szCs w:val="22"/>
        </w:rPr>
      </w:pPr>
    </w:p>
    <w:p w14:paraId="30E301A8" w14:textId="77777777" w:rsidR="000205E6" w:rsidRPr="008D635A" w:rsidRDefault="000205E6">
      <w:pPr>
        <w:pStyle w:val="BodyText2"/>
        <w:rPr>
          <w:sz w:val="22"/>
          <w:szCs w:val="22"/>
        </w:rPr>
      </w:pPr>
      <w:r w:rsidRPr="008D635A">
        <w:rPr>
          <w:sz w:val="22"/>
          <w:szCs w:val="22"/>
        </w:rPr>
        <w:t xml:space="preserve">Sign in the box below to certify that the work carried out is your own. By signing this </w:t>
      </w:r>
      <w:proofErr w:type="gramStart"/>
      <w:r w:rsidRPr="008D635A">
        <w:rPr>
          <w:sz w:val="22"/>
          <w:szCs w:val="22"/>
        </w:rPr>
        <w:t>box</w:t>
      </w:r>
      <w:proofErr w:type="gramEnd"/>
      <w:r w:rsidRPr="008D635A">
        <w:rPr>
          <w:sz w:val="22"/>
          <w:szCs w:val="22"/>
        </w:rPr>
        <w:t xml:space="preserve"> you are certifying that your dissertation is free from plagiarism. Make sure that you are fully aware of the Department guidelines on plagiarism (see the </w:t>
      </w:r>
      <w:r w:rsidR="007F035A" w:rsidRPr="008D635A">
        <w:rPr>
          <w:sz w:val="22"/>
          <w:szCs w:val="22"/>
        </w:rPr>
        <w:t xml:space="preserve">student </w:t>
      </w:r>
      <w:r w:rsidRPr="008D635A">
        <w:rPr>
          <w:sz w:val="22"/>
          <w:szCs w:val="22"/>
        </w:rPr>
        <w:t xml:space="preserve">handbook). The penalties if you are caught are severe. All material from other sources </w:t>
      </w:r>
      <w:r w:rsidRPr="008D635A">
        <w:rPr>
          <w:sz w:val="22"/>
          <w:szCs w:val="22"/>
          <w:u w:val="single"/>
        </w:rPr>
        <w:t>must</w:t>
      </w:r>
      <w:r w:rsidRPr="008D635A">
        <w:rPr>
          <w:sz w:val="22"/>
          <w:szCs w:val="22"/>
        </w:rPr>
        <w:t xml:space="preserve"> be properly referenced and direct quotes </w:t>
      </w:r>
      <w:r w:rsidRPr="008D635A">
        <w:rPr>
          <w:sz w:val="22"/>
          <w:szCs w:val="22"/>
          <w:u w:val="single"/>
        </w:rPr>
        <w:t>must</w:t>
      </w:r>
      <w:r w:rsidRPr="008D635A">
        <w:rPr>
          <w:sz w:val="22"/>
          <w:szCs w:val="22"/>
        </w:rPr>
        <w:t xml:space="preserve"> appear in quotation marks. </w:t>
      </w:r>
    </w:p>
    <w:p w14:paraId="0FC354D0" w14:textId="77777777" w:rsidR="000205E6" w:rsidRPr="008D635A" w:rsidRDefault="007E2B8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I</w:t>
      </w:r>
      <w:r w:rsidR="000205E6" w:rsidRPr="008D635A">
        <w:rPr>
          <w:rFonts w:ascii="Times New Roman" w:hAnsi="Times New Roman"/>
          <w:spacing w:val="-3"/>
          <w:sz w:val="22"/>
          <w:szCs w:val="22"/>
        </w:rPr>
        <w:t xml:space="preserve"> certify that the work presented in the dissertation is my own unless </w:t>
      </w:r>
      <w:proofErr w:type="gramStart"/>
      <w:r w:rsidR="000205E6" w:rsidRPr="008D635A">
        <w:rPr>
          <w:rFonts w:ascii="Times New Roman" w:hAnsi="Times New Roman"/>
          <w:spacing w:val="-3"/>
          <w:sz w:val="22"/>
          <w:szCs w:val="22"/>
        </w:rPr>
        <w:t>referenced</w:t>
      </w:r>
      <w:proofErr w:type="gramEnd"/>
    </w:p>
    <w:p w14:paraId="53996DAD"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401175F1"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78E66E32"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ab/>
        <w:t>Signature..........................................</w:t>
      </w:r>
    </w:p>
    <w:p w14:paraId="3B1E7797"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1ADEA669"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jc w:val="both"/>
        <w:rPr>
          <w:rFonts w:ascii="Times New Roman" w:hAnsi="Times New Roman"/>
          <w:spacing w:val="-3"/>
          <w:sz w:val="22"/>
          <w:szCs w:val="22"/>
        </w:rPr>
      </w:pPr>
    </w:p>
    <w:p w14:paraId="6AA2D9B7" w14:textId="77777777" w:rsidR="000205E6" w:rsidRPr="008D635A" w:rsidRDefault="000205E6">
      <w:pPr>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center" w:pos="4272"/>
        </w:tabs>
        <w:suppressAutoHyphens/>
        <w:jc w:val="both"/>
        <w:rPr>
          <w:rFonts w:ascii="Times New Roman" w:hAnsi="Times New Roman"/>
          <w:spacing w:val="-3"/>
          <w:sz w:val="22"/>
          <w:szCs w:val="22"/>
        </w:rPr>
      </w:pPr>
      <w:r w:rsidRPr="008D635A">
        <w:rPr>
          <w:rFonts w:ascii="Times New Roman" w:hAnsi="Times New Roman"/>
          <w:spacing w:val="-3"/>
          <w:sz w:val="22"/>
          <w:szCs w:val="22"/>
        </w:rPr>
        <w:tab/>
        <w:t>Date.....................................</w:t>
      </w:r>
    </w:p>
    <w:p w14:paraId="04873DF1" w14:textId="376DF3C4" w:rsidR="000205E6" w:rsidRPr="008D635A" w:rsidRDefault="000205E6">
      <w:pPr>
        <w:pStyle w:val="Caption"/>
        <w:framePr w:w="7513" w:h="2496" w:hSpace="240" w:vSpace="120" w:wrap="auto" w:vAnchor="text" w:hAnchor="page" w:x="1973" w:y="401"/>
        <w:pBdr>
          <w:top w:val="single" w:sz="7" w:space="12" w:color="auto"/>
          <w:left w:val="single" w:sz="7" w:space="10" w:color="auto"/>
          <w:bottom w:val="single" w:sz="7" w:space="12" w:color="auto"/>
          <w:right w:val="single" w:sz="7" w:space="10" w:color="auto"/>
        </w:pBdr>
        <w:tabs>
          <w:tab w:val="left" w:pos="-720"/>
        </w:tabs>
        <w:suppressAutoHyphens/>
        <w:spacing w:line="1" w:lineRule="exact"/>
        <w:jc w:val="both"/>
        <w:rPr>
          <w:rFonts w:ascii="Times New Roman" w:hAnsi="Times New Roman"/>
          <w:vanish/>
          <w:spacing w:val="-3"/>
          <w:sz w:val="22"/>
          <w:szCs w:val="22"/>
        </w:rPr>
      </w:pPr>
      <w:r w:rsidRPr="008D635A">
        <w:rPr>
          <w:rFonts w:ascii="Times New Roman" w:hAnsi="Times New Roman"/>
          <w:vanish/>
          <w:spacing w:val="-3"/>
          <w:sz w:val="22"/>
          <w:szCs w:val="22"/>
        </w:rPr>
        <w:fldChar w:fldCharType="begin"/>
      </w:r>
      <w:r w:rsidRPr="008D635A">
        <w:rPr>
          <w:rFonts w:ascii="Times New Roman" w:hAnsi="Times New Roman"/>
          <w:vanish/>
          <w:spacing w:val="-3"/>
          <w:sz w:val="22"/>
          <w:szCs w:val="22"/>
        </w:rPr>
        <w:instrText>seq Text_Box  \* Arabic</w:instrText>
      </w:r>
      <w:r w:rsidRPr="008D635A">
        <w:rPr>
          <w:rFonts w:ascii="Times New Roman" w:hAnsi="Times New Roman"/>
          <w:vanish/>
          <w:spacing w:val="-3"/>
          <w:sz w:val="22"/>
          <w:szCs w:val="22"/>
        </w:rPr>
        <w:fldChar w:fldCharType="separate"/>
      </w:r>
      <w:r w:rsidR="00991669">
        <w:rPr>
          <w:rFonts w:ascii="Times New Roman" w:hAnsi="Times New Roman"/>
          <w:noProof/>
          <w:vanish/>
          <w:spacing w:val="-3"/>
          <w:sz w:val="22"/>
          <w:szCs w:val="22"/>
        </w:rPr>
        <w:t>1</w:t>
      </w:r>
      <w:r w:rsidRPr="008D635A">
        <w:rPr>
          <w:rFonts w:ascii="Times New Roman" w:hAnsi="Times New Roman"/>
          <w:vanish/>
          <w:spacing w:val="-3"/>
          <w:sz w:val="22"/>
          <w:szCs w:val="22"/>
        </w:rPr>
        <w:fldChar w:fldCharType="end"/>
      </w:r>
    </w:p>
    <w:p w14:paraId="535FEEB6" w14:textId="77777777" w:rsidR="000205E6" w:rsidRPr="008D635A" w:rsidRDefault="000205E6">
      <w:pPr>
        <w:pStyle w:val="tudent"/>
        <w:tabs>
          <w:tab w:val="clear" w:pos="0"/>
          <w:tab w:val="left" w:pos="-720"/>
        </w:tabs>
        <w:rPr>
          <w:rFonts w:ascii="Times New Roman" w:hAnsi="Times New Roman"/>
          <w:sz w:val="22"/>
          <w:szCs w:val="22"/>
          <w:lang w:val="en-GB"/>
        </w:rPr>
      </w:pPr>
    </w:p>
    <w:p w14:paraId="2255A3BF" w14:textId="77777777" w:rsidR="000205E6" w:rsidRPr="008D635A" w:rsidRDefault="000205E6">
      <w:pPr>
        <w:tabs>
          <w:tab w:val="left" w:pos="-720"/>
        </w:tabs>
        <w:suppressAutoHyphens/>
        <w:jc w:val="both"/>
        <w:rPr>
          <w:rFonts w:ascii="Times New Roman" w:hAnsi="Times New Roman"/>
          <w:spacing w:val="-3"/>
          <w:sz w:val="22"/>
          <w:szCs w:val="22"/>
        </w:rPr>
      </w:pPr>
    </w:p>
    <w:p w14:paraId="4A7791E1" w14:textId="77777777" w:rsidR="000205E6" w:rsidRPr="008D635A" w:rsidRDefault="000205E6">
      <w:pPr>
        <w:tabs>
          <w:tab w:val="left" w:pos="-720"/>
        </w:tabs>
        <w:suppressAutoHyphens/>
        <w:jc w:val="both"/>
        <w:rPr>
          <w:rFonts w:ascii="Times New Roman" w:hAnsi="Times New Roman"/>
          <w:spacing w:val="-3"/>
          <w:sz w:val="22"/>
          <w:szCs w:val="22"/>
        </w:rPr>
      </w:pPr>
    </w:p>
    <w:p w14:paraId="6824471E" w14:textId="77777777" w:rsidR="000205E6" w:rsidRPr="008D635A" w:rsidRDefault="000205E6">
      <w:pPr>
        <w:tabs>
          <w:tab w:val="left" w:pos="-720"/>
        </w:tabs>
        <w:suppressAutoHyphens/>
        <w:jc w:val="both"/>
        <w:rPr>
          <w:rFonts w:ascii="Times New Roman" w:hAnsi="Times New Roman"/>
          <w:spacing w:val="-3"/>
          <w:sz w:val="22"/>
          <w:szCs w:val="22"/>
        </w:rPr>
      </w:pPr>
    </w:p>
    <w:p w14:paraId="52C936B2" w14:textId="77777777" w:rsidR="000205E6" w:rsidRPr="008D635A" w:rsidRDefault="000205E6">
      <w:pPr>
        <w:tabs>
          <w:tab w:val="left" w:pos="-720"/>
        </w:tabs>
        <w:suppressAutoHyphens/>
        <w:jc w:val="both"/>
        <w:rPr>
          <w:rFonts w:ascii="Times New Roman" w:hAnsi="Times New Roman"/>
          <w:spacing w:val="-3"/>
          <w:sz w:val="22"/>
          <w:szCs w:val="22"/>
        </w:rPr>
      </w:pPr>
    </w:p>
    <w:p w14:paraId="0C441A9E" w14:textId="77777777" w:rsidR="000205E6" w:rsidRPr="008D635A" w:rsidRDefault="000205E6">
      <w:pPr>
        <w:pStyle w:val="BodyText2"/>
        <w:rPr>
          <w:sz w:val="22"/>
          <w:szCs w:val="22"/>
        </w:rPr>
      </w:pPr>
      <w:r w:rsidRPr="008D635A">
        <w:rPr>
          <w:sz w:val="22"/>
          <w:szCs w:val="22"/>
        </w:rPr>
        <w:t>Insert a word count. This is the sum of the words in all the chapters only. The sum should exclude the words in the title page, abstract, acknowledgements, table of contents, references and any appendices.</w:t>
      </w:r>
    </w:p>
    <w:p w14:paraId="2BBDCB9C" w14:textId="77777777" w:rsidR="007F035A" w:rsidRPr="008D635A" w:rsidRDefault="007F035A">
      <w:pPr>
        <w:pStyle w:val="BodyText2"/>
        <w:rPr>
          <w:sz w:val="22"/>
          <w:szCs w:val="22"/>
        </w:rPr>
      </w:pPr>
    </w:p>
    <w:p w14:paraId="2B38D998" w14:textId="77777777" w:rsidR="000205E6" w:rsidRPr="008D635A" w:rsidRDefault="000205E6">
      <w:pPr>
        <w:tabs>
          <w:tab w:val="left" w:pos="-720"/>
        </w:tabs>
        <w:suppressAutoHyphens/>
        <w:jc w:val="both"/>
        <w:rPr>
          <w:rFonts w:ascii="Times New Roman" w:hAnsi="Times New Roman"/>
          <w:spacing w:val="-3"/>
          <w:sz w:val="22"/>
          <w:szCs w:val="22"/>
        </w:rPr>
      </w:pPr>
    </w:p>
    <w:p w14:paraId="3F005F5B" w14:textId="0323D18B" w:rsidR="000205E6" w:rsidRPr="008D635A" w:rsidRDefault="000205E6">
      <w:pPr>
        <w:tabs>
          <w:tab w:val="center" w:pos="4513"/>
        </w:tabs>
        <w:suppressAutoHyphens/>
        <w:jc w:val="both"/>
        <w:rPr>
          <w:rFonts w:ascii="Times New Roman" w:hAnsi="Times New Roman"/>
          <w:spacing w:val="-3"/>
          <w:sz w:val="22"/>
          <w:szCs w:val="22"/>
        </w:rPr>
      </w:pPr>
      <w:r w:rsidRPr="008D635A">
        <w:rPr>
          <w:rFonts w:ascii="Times New Roman" w:hAnsi="Times New Roman"/>
          <w:b/>
          <w:spacing w:val="-3"/>
          <w:sz w:val="22"/>
          <w:szCs w:val="22"/>
        </w:rPr>
        <w:tab/>
        <w:t>TOTAL NUMBER OF WORDS:</w:t>
      </w:r>
      <w:r w:rsidR="00F3107F" w:rsidRPr="008D635A">
        <w:rPr>
          <w:rFonts w:ascii="Times New Roman" w:hAnsi="Times New Roman"/>
          <w:b/>
          <w:spacing w:val="-3"/>
          <w:sz w:val="22"/>
          <w:szCs w:val="22"/>
        </w:rPr>
        <w:t xml:space="preserve"> 12,000</w:t>
      </w:r>
    </w:p>
    <w:p w14:paraId="0C56F64F" w14:textId="77777777" w:rsidR="000205E6" w:rsidRPr="008D635A" w:rsidRDefault="000205E6">
      <w:pPr>
        <w:tabs>
          <w:tab w:val="left" w:pos="-720"/>
        </w:tabs>
        <w:suppressAutoHyphens/>
        <w:jc w:val="both"/>
        <w:rPr>
          <w:rFonts w:ascii="Times New Roman" w:hAnsi="Times New Roman"/>
          <w:spacing w:val="-3"/>
          <w:sz w:val="22"/>
          <w:szCs w:val="22"/>
        </w:rPr>
      </w:pPr>
    </w:p>
    <w:p w14:paraId="7F33FCC7" w14:textId="77777777" w:rsidR="000205E6" w:rsidRPr="008D635A" w:rsidRDefault="000205E6">
      <w:pPr>
        <w:tabs>
          <w:tab w:val="left" w:pos="-720"/>
        </w:tabs>
        <w:suppressAutoHyphens/>
        <w:jc w:val="both"/>
        <w:rPr>
          <w:rFonts w:ascii="Times New Roman" w:hAnsi="Times New Roman"/>
          <w:spacing w:val="-3"/>
          <w:sz w:val="22"/>
          <w:szCs w:val="22"/>
        </w:rPr>
      </w:pPr>
    </w:p>
    <w:p w14:paraId="08755475" w14:textId="77777777" w:rsidR="000205E6" w:rsidRPr="008D635A" w:rsidRDefault="000205E6">
      <w:pPr>
        <w:tabs>
          <w:tab w:val="left" w:pos="-720"/>
        </w:tabs>
        <w:suppressAutoHyphens/>
        <w:jc w:val="both"/>
        <w:rPr>
          <w:rFonts w:ascii="Times New Roman" w:hAnsi="Times New Roman"/>
          <w:spacing w:val="-3"/>
          <w:sz w:val="22"/>
          <w:szCs w:val="22"/>
        </w:rPr>
      </w:pPr>
    </w:p>
    <w:p w14:paraId="1835D137" w14:textId="77777777" w:rsidR="000205E6" w:rsidRPr="008D635A" w:rsidRDefault="000205E6">
      <w:pPr>
        <w:tabs>
          <w:tab w:val="left" w:pos="-720"/>
        </w:tabs>
        <w:suppressAutoHyphens/>
        <w:jc w:val="both"/>
        <w:rPr>
          <w:rFonts w:ascii="Times New Roman" w:hAnsi="Times New Roman"/>
          <w:spacing w:val="-3"/>
          <w:sz w:val="22"/>
          <w:szCs w:val="22"/>
        </w:rPr>
      </w:pPr>
    </w:p>
    <w:p w14:paraId="63A7F41C" w14:textId="77777777" w:rsidR="000205E6" w:rsidRPr="008D635A" w:rsidRDefault="000205E6">
      <w:pPr>
        <w:tabs>
          <w:tab w:val="left" w:pos="-720"/>
        </w:tabs>
        <w:suppressAutoHyphens/>
        <w:jc w:val="both"/>
        <w:rPr>
          <w:rFonts w:ascii="Times New Roman" w:hAnsi="Times New Roman"/>
          <w:spacing w:val="-3"/>
          <w:sz w:val="22"/>
          <w:szCs w:val="22"/>
        </w:rPr>
      </w:pPr>
    </w:p>
    <w:p w14:paraId="3D4CBACD" w14:textId="77777777" w:rsidR="000205E6" w:rsidRPr="008D635A" w:rsidRDefault="000205E6">
      <w:pPr>
        <w:tabs>
          <w:tab w:val="left" w:pos="-720"/>
        </w:tabs>
        <w:suppressAutoHyphens/>
        <w:jc w:val="both"/>
        <w:rPr>
          <w:rFonts w:ascii="Times New Roman" w:hAnsi="Times New Roman"/>
          <w:spacing w:val="-3"/>
          <w:sz w:val="22"/>
          <w:szCs w:val="22"/>
        </w:rPr>
      </w:pPr>
    </w:p>
    <w:p w14:paraId="43A72224" w14:textId="77777777" w:rsidR="000205E6" w:rsidRPr="008D635A" w:rsidRDefault="000205E6">
      <w:pPr>
        <w:tabs>
          <w:tab w:val="left" w:pos="-720"/>
        </w:tabs>
        <w:suppressAutoHyphens/>
        <w:jc w:val="both"/>
        <w:rPr>
          <w:rFonts w:ascii="Times New Roman" w:hAnsi="Times New Roman"/>
          <w:spacing w:val="-3"/>
          <w:sz w:val="22"/>
          <w:szCs w:val="22"/>
        </w:rPr>
      </w:pPr>
    </w:p>
    <w:p w14:paraId="7DD5867B" w14:textId="77777777" w:rsidR="000205E6" w:rsidRPr="008D635A" w:rsidRDefault="000205E6">
      <w:pPr>
        <w:tabs>
          <w:tab w:val="left" w:pos="-720"/>
        </w:tabs>
        <w:suppressAutoHyphens/>
        <w:jc w:val="both"/>
        <w:rPr>
          <w:rFonts w:ascii="Times New Roman" w:hAnsi="Times New Roman"/>
          <w:spacing w:val="-3"/>
          <w:sz w:val="22"/>
          <w:szCs w:val="22"/>
        </w:rPr>
      </w:pPr>
    </w:p>
    <w:p w14:paraId="039520DC" w14:textId="77777777" w:rsidR="000205E6" w:rsidRPr="008D635A" w:rsidRDefault="000205E6">
      <w:pPr>
        <w:tabs>
          <w:tab w:val="left" w:pos="-720"/>
        </w:tabs>
        <w:suppressAutoHyphens/>
        <w:jc w:val="both"/>
        <w:rPr>
          <w:rFonts w:ascii="Times New Roman" w:hAnsi="Times New Roman"/>
          <w:spacing w:val="-3"/>
          <w:sz w:val="22"/>
          <w:szCs w:val="22"/>
        </w:rPr>
      </w:pPr>
    </w:p>
    <w:p w14:paraId="0B1A5B49" w14:textId="77777777" w:rsidR="000205E6" w:rsidRPr="008D635A" w:rsidRDefault="000205E6">
      <w:pPr>
        <w:tabs>
          <w:tab w:val="center" w:pos="4513"/>
        </w:tabs>
        <w:suppressAutoHyphens/>
        <w:jc w:val="both"/>
        <w:rPr>
          <w:rFonts w:ascii="Times New Roman" w:hAnsi="Times New Roman"/>
          <w:i/>
          <w:iCs/>
          <w:spacing w:val="-3"/>
          <w:sz w:val="22"/>
          <w:szCs w:val="22"/>
        </w:rPr>
      </w:pPr>
      <w:r w:rsidRPr="008D635A">
        <w:rPr>
          <w:rFonts w:ascii="Times New Roman" w:hAnsi="Times New Roman"/>
          <w:spacing w:val="-3"/>
          <w:sz w:val="22"/>
          <w:szCs w:val="22"/>
        </w:rPr>
        <w:tab/>
      </w:r>
      <w:r w:rsidR="00817C61" w:rsidRPr="008D635A">
        <w:rPr>
          <w:rFonts w:ascii="Times New Roman" w:hAnsi="Times New Roman"/>
          <w:spacing w:val="-3"/>
          <w:sz w:val="22"/>
          <w:szCs w:val="22"/>
        </w:rPr>
        <w:t>[</w:t>
      </w:r>
      <w:r w:rsidRPr="008D635A">
        <w:rPr>
          <w:rFonts w:ascii="Times New Roman" w:hAnsi="Times New Roman"/>
          <w:i/>
          <w:iCs/>
          <w:spacing w:val="-3"/>
          <w:sz w:val="22"/>
          <w:szCs w:val="22"/>
        </w:rPr>
        <w:t>All the above should not exceed this one page</w:t>
      </w:r>
      <w:r w:rsidR="00817C61" w:rsidRPr="008D635A">
        <w:rPr>
          <w:rFonts w:ascii="Times New Roman" w:hAnsi="Times New Roman"/>
          <w:i/>
          <w:iCs/>
          <w:spacing w:val="-3"/>
          <w:sz w:val="22"/>
          <w:szCs w:val="22"/>
        </w:rPr>
        <w:t>]</w:t>
      </w:r>
    </w:p>
    <w:p w14:paraId="0C75BDFF" w14:textId="2FCA0339" w:rsidR="00F724B8" w:rsidRPr="008D635A" w:rsidRDefault="00F724B8" w:rsidP="00F724B8">
      <w:pPr>
        <w:tabs>
          <w:tab w:val="left" w:pos="-720"/>
        </w:tabs>
        <w:suppressAutoHyphens/>
        <w:jc w:val="both"/>
        <w:rPr>
          <w:rFonts w:ascii="Times New Roman" w:hAnsi="Times New Roman"/>
          <w:spacing w:val="-3"/>
          <w:sz w:val="22"/>
          <w:szCs w:val="22"/>
        </w:rPr>
      </w:pPr>
      <w:bookmarkStart w:id="0" w:name="_Toc101713591"/>
      <w:r w:rsidRPr="008D635A">
        <w:rPr>
          <w:rFonts w:ascii="Times New Roman" w:hAnsi="Times New Roman"/>
          <w:spacing w:val="-3"/>
          <w:sz w:val="22"/>
          <w:szCs w:val="22"/>
        </w:rPr>
        <w:br w:type="page"/>
      </w:r>
    </w:p>
    <w:bookmarkEnd w:id="0"/>
    <w:p w14:paraId="7DDC413F" w14:textId="77777777" w:rsidR="00824435" w:rsidRDefault="00824435" w:rsidP="00824435">
      <w:pPr>
        <w:pStyle w:val="Heading1"/>
        <w:keepLines/>
        <w:widowControl/>
        <w:spacing w:after="120"/>
        <w:jc w:val="left"/>
        <w:rPr>
          <w:rFonts w:cs="Times New Roman"/>
        </w:rPr>
      </w:pPr>
    </w:p>
    <w:p w14:paraId="79312CD0" w14:textId="77777777" w:rsidR="00991669" w:rsidRPr="006052E9" w:rsidRDefault="00991669" w:rsidP="00991669">
      <w:pPr>
        <w:pStyle w:val="Heading1"/>
      </w:pPr>
      <w:bookmarkStart w:id="1" w:name="_Toc101713890"/>
      <w:r w:rsidRPr="006052E9">
        <w:t>Table of Contents</w:t>
      </w:r>
      <w:bookmarkEnd w:id="1"/>
    </w:p>
    <w:p w14:paraId="6E910D76" w14:textId="77777777" w:rsidR="00991669" w:rsidRPr="00F724B8" w:rsidRDefault="00991669" w:rsidP="00991669">
      <w:pPr>
        <w:pStyle w:val="TOC1"/>
        <w:rPr>
          <w:rFonts w:ascii="Calibri" w:hAnsi="Calibri"/>
          <w:noProof/>
          <w:snapToGrid/>
          <w:sz w:val="22"/>
          <w:szCs w:val="22"/>
          <w:lang w:eastAsia="en-GB"/>
        </w:rPr>
      </w:pPr>
      <w:r w:rsidRPr="006052E9">
        <w:fldChar w:fldCharType="begin"/>
      </w:r>
      <w:r w:rsidRPr="00F724B8">
        <w:instrText xml:space="preserve"> TOC </w:instrText>
      </w:r>
      <w:r w:rsidRPr="006052E9">
        <w:fldChar w:fldCharType="separate"/>
      </w:r>
      <w:r>
        <w:rPr>
          <w:noProof/>
        </w:rPr>
        <w:t>Table of Contents</w:t>
      </w:r>
      <w:r>
        <w:rPr>
          <w:noProof/>
        </w:rPr>
        <w:tab/>
      </w:r>
      <w:r>
        <w:rPr>
          <w:noProof/>
        </w:rPr>
        <w:fldChar w:fldCharType="begin"/>
      </w:r>
      <w:r>
        <w:rPr>
          <w:noProof/>
        </w:rPr>
        <w:instrText xml:space="preserve"> PAGEREF _Toc101713890 \h </w:instrText>
      </w:r>
      <w:r>
        <w:rPr>
          <w:noProof/>
        </w:rPr>
      </w:r>
      <w:r>
        <w:rPr>
          <w:noProof/>
        </w:rPr>
        <w:fldChar w:fldCharType="separate"/>
      </w:r>
      <w:r>
        <w:rPr>
          <w:noProof/>
        </w:rPr>
        <w:t>v</w:t>
      </w:r>
      <w:r>
        <w:rPr>
          <w:noProof/>
        </w:rPr>
        <w:fldChar w:fldCharType="end"/>
      </w:r>
    </w:p>
    <w:p w14:paraId="4DBE6945" w14:textId="77777777" w:rsidR="00991669" w:rsidRPr="00F724B8" w:rsidRDefault="00991669" w:rsidP="00991669">
      <w:pPr>
        <w:pStyle w:val="TOC1"/>
        <w:rPr>
          <w:rFonts w:ascii="Calibri" w:hAnsi="Calibri"/>
          <w:noProof/>
          <w:snapToGrid/>
          <w:sz w:val="22"/>
          <w:szCs w:val="22"/>
          <w:lang w:eastAsia="en-GB"/>
        </w:rPr>
      </w:pPr>
      <w:r>
        <w:rPr>
          <w:noProof/>
        </w:rPr>
        <w:t>List of Tables</w:t>
      </w:r>
      <w:r>
        <w:rPr>
          <w:noProof/>
        </w:rPr>
        <w:tab/>
      </w:r>
      <w:r>
        <w:rPr>
          <w:noProof/>
        </w:rPr>
        <w:fldChar w:fldCharType="begin"/>
      </w:r>
      <w:r>
        <w:rPr>
          <w:noProof/>
        </w:rPr>
        <w:instrText xml:space="preserve"> PAGEREF _Toc101713891 \h </w:instrText>
      </w:r>
      <w:r>
        <w:rPr>
          <w:noProof/>
        </w:rPr>
      </w:r>
      <w:r>
        <w:rPr>
          <w:noProof/>
        </w:rPr>
        <w:fldChar w:fldCharType="separate"/>
      </w:r>
      <w:r>
        <w:rPr>
          <w:noProof/>
        </w:rPr>
        <w:t>vi</w:t>
      </w:r>
      <w:r>
        <w:rPr>
          <w:noProof/>
        </w:rPr>
        <w:fldChar w:fldCharType="end"/>
      </w:r>
    </w:p>
    <w:p w14:paraId="1CD94A38" w14:textId="77777777" w:rsidR="00991669" w:rsidRPr="00F724B8" w:rsidRDefault="00991669" w:rsidP="00991669">
      <w:pPr>
        <w:pStyle w:val="TOC1"/>
        <w:rPr>
          <w:rFonts w:ascii="Calibri" w:hAnsi="Calibri"/>
          <w:noProof/>
          <w:snapToGrid/>
          <w:sz w:val="22"/>
          <w:szCs w:val="22"/>
          <w:lang w:eastAsia="en-GB"/>
        </w:rPr>
      </w:pPr>
      <w:r>
        <w:rPr>
          <w:noProof/>
        </w:rPr>
        <w:t>List of Figures</w:t>
      </w:r>
      <w:r>
        <w:rPr>
          <w:noProof/>
        </w:rPr>
        <w:tab/>
      </w:r>
      <w:r>
        <w:rPr>
          <w:noProof/>
        </w:rPr>
        <w:fldChar w:fldCharType="begin"/>
      </w:r>
      <w:r>
        <w:rPr>
          <w:noProof/>
        </w:rPr>
        <w:instrText xml:space="preserve"> PAGEREF _Toc101713892 \h </w:instrText>
      </w:r>
      <w:r>
        <w:rPr>
          <w:noProof/>
        </w:rPr>
      </w:r>
      <w:r>
        <w:rPr>
          <w:noProof/>
        </w:rPr>
        <w:fldChar w:fldCharType="separate"/>
      </w:r>
      <w:r>
        <w:rPr>
          <w:noProof/>
        </w:rPr>
        <w:t>vii</w:t>
      </w:r>
      <w:r>
        <w:rPr>
          <w:noProof/>
        </w:rPr>
        <w:fldChar w:fldCharType="end"/>
      </w:r>
    </w:p>
    <w:p w14:paraId="57010B20"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1: Introduction</w:t>
      </w:r>
      <w:r>
        <w:rPr>
          <w:noProof/>
        </w:rPr>
        <w:tab/>
      </w:r>
      <w:r>
        <w:rPr>
          <w:noProof/>
        </w:rPr>
        <w:fldChar w:fldCharType="begin"/>
      </w:r>
      <w:r>
        <w:rPr>
          <w:noProof/>
        </w:rPr>
        <w:instrText xml:space="preserve"> PAGEREF _Toc101713893 \h </w:instrText>
      </w:r>
      <w:r>
        <w:rPr>
          <w:noProof/>
        </w:rPr>
      </w:r>
      <w:r>
        <w:rPr>
          <w:noProof/>
        </w:rPr>
        <w:fldChar w:fldCharType="separate"/>
      </w:r>
      <w:r>
        <w:rPr>
          <w:noProof/>
        </w:rPr>
        <w:t>1</w:t>
      </w:r>
      <w:r>
        <w:rPr>
          <w:noProof/>
        </w:rPr>
        <w:fldChar w:fldCharType="end"/>
      </w:r>
    </w:p>
    <w:p w14:paraId="5E14C116"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1.1 Introduction</w:t>
      </w:r>
      <w:r>
        <w:rPr>
          <w:noProof/>
        </w:rPr>
        <w:tab/>
      </w:r>
      <w:r>
        <w:rPr>
          <w:noProof/>
        </w:rPr>
        <w:fldChar w:fldCharType="begin"/>
      </w:r>
      <w:r>
        <w:rPr>
          <w:noProof/>
        </w:rPr>
        <w:instrText xml:space="preserve"> PAGEREF _Toc101713894 \h </w:instrText>
      </w:r>
      <w:r>
        <w:rPr>
          <w:noProof/>
        </w:rPr>
      </w:r>
      <w:r>
        <w:rPr>
          <w:noProof/>
        </w:rPr>
        <w:fldChar w:fldCharType="separate"/>
      </w:r>
      <w:r>
        <w:rPr>
          <w:noProof/>
        </w:rPr>
        <w:t>1</w:t>
      </w:r>
      <w:r>
        <w:rPr>
          <w:noProof/>
        </w:rPr>
        <w:fldChar w:fldCharType="end"/>
      </w:r>
    </w:p>
    <w:p w14:paraId="5D404980"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1.2 Research aim and objectives</w:t>
      </w:r>
      <w:r>
        <w:rPr>
          <w:noProof/>
        </w:rPr>
        <w:tab/>
      </w:r>
      <w:r>
        <w:rPr>
          <w:noProof/>
        </w:rPr>
        <w:fldChar w:fldCharType="begin"/>
      </w:r>
      <w:r>
        <w:rPr>
          <w:noProof/>
        </w:rPr>
        <w:instrText xml:space="preserve"> PAGEREF _Toc101713895 \h </w:instrText>
      </w:r>
      <w:r>
        <w:rPr>
          <w:noProof/>
        </w:rPr>
      </w:r>
      <w:r>
        <w:rPr>
          <w:noProof/>
        </w:rPr>
        <w:fldChar w:fldCharType="separate"/>
      </w:r>
      <w:r>
        <w:rPr>
          <w:noProof/>
        </w:rPr>
        <w:t>1</w:t>
      </w:r>
      <w:r>
        <w:rPr>
          <w:noProof/>
        </w:rPr>
        <w:fldChar w:fldCharType="end"/>
      </w:r>
    </w:p>
    <w:p w14:paraId="06508B8B"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1.3 Research approach</w:t>
      </w:r>
      <w:r>
        <w:rPr>
          <w:noProof/>
        </w:rPr>
        <w:tab/>
      </w:r>
      <w:r>
        <w:rPr>
          <w:noProof/>
        </w:rPr>
        <w:fldChar w:fldCharType="begin"/>
      </w:r>
      <w:r>
        <w:rPr>
          <w:noProof/>
        </w:rPr>
        <w:instrText xml:space="preserve"> PAGEREF _Toc101713896 \h </w:instrText>
      </w:r>
      <w:r>
        <w:rPr>
          <w:noProof/>
        </w:rPr>
      </w:r>
      <w:r>
        <w:rPr>
          <w:noProof/>
        </w:rPr>
        <w:fldChar w:fldCharType="separate"/>
      </w:r>
      <w:r>
        <w:rPr>
          <w:noProof/>
        </w:rPr>
        <w:t>1</w:t>
      </w:r>
      <w:r>
        <w:rPr>
          <w:noProof/>
        </w:rPr>
        <w:fldChar w:fldCharType="end"/>
      </w:r>
    </w:p>
    <w:p w14:paraId="5B061761"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1.4 Dissertation outline</w:t>
      </w:r>
      <w:r>
        <w:rPr>
          <w:noProof/>
        </w:rPr>
        <w:tab/>
      </w:r>
      <w:r>
        <w:rPr>
          <w:noProof/>
        </w:rPr>
        <w:fldChar w:fldCharType="begin"/>
      </w:r>
      <w:r>
        <w:rPr>
          <w:noProof/>
        </w:rPr>
        <w:instrText xml:space="preserve"> PAGEREF _Toc101713897 \h </w:instrText>
      </w:r>
      <w:r>
        <w:rPr>
          <w:noProof/>
        </w:rPr>
      </w:r>
      <w:r>
        <w:rPr>
          <w:noProof/>
        </w:rPr>
        <w:fldChar w:fldCharType="separate"/>
      </w:r>
      <w:r>
        <w:rPr>
          <w:noProof/>
        </w:rPr>
        <w:t>1</w:t>
      </w:r>
      <w:r>
        <w:rPr>
          <w:noProof/>
        </w:rPr>
        <w:fldChar w:fldCharType="end"/>
      </w:r>
    </w:p>
    <w:p w14:paraId="13BBD3C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2: Literature Review</w:t>
      </w:r>
      <w:r>
        <w:rPr>
          <w:noProof/>
        </w:rPr>
        <w:tab/>
      </w:r>
      <w:r>
        <w:rPr>
          <w:noProof/>
        </w:rPr>
        <w:fldChar w:fldCharType="begin"/>
      </w:r>
      <w:r>
        <w:rPr>
          <w:noProof/>
        </w:rPr>
        <w:instrText xml:space="preserve"> PAGEREF _Toc101713898 \h </w:instrText>
      </w:r>
      <w:r>
        <w:rPr>
          <w:noProof/>
        </w:rPr>
      </w:r>
      <w:r>
        <w:rPr>
          <w:noProof/>
        </w:rPr>
        <w:fldChar w:fldCharType="separate"/>
      </w:r>
      <w:r>
        <w:rPr>
          <w:noProof/>
        </w:rPr>
        <w:t>2</w:t>
      </w:r>
      <w:r>
        <w:rPr>
          <w:noProof/>
        </w:rPr>
        <w:fldChar w:fldCharType="end"/>
      </w:r>
    </w:p>
    <w:p w14:paraId="27B9716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2.1 Heading</w:t>
      </w:r>
      <w:r>
        <w:rPr>
          <w:noProof/>
        </w:rPr>
        <w:tab/>
      </w:r>
      <w:r>
        <w:rPr>
          <w:noProof/>
        </w:rPr>
        <w:fldChar w:fldCharType="begin"/>
      </w:r>
      <w:r>
        <w:rPr>
          <w:noProof/>
        </w:rPr>
        <w:instrText xml:space="preserve"> PAGEREF _Toc101713899 \h </w:instrText>
      </w:r>
      <w:r>
        <w:rPr>
          <w:noProof/>
        </w:rPr>
      </w:r>
      <w:r>
        <w:rPr>
          <w:noProof/>
        </w:rPr>
        <w:fldChar w:fldCharType="separate"/>
      </w:r>
      <w:r>
        <w:rPr>
          <w:noProof/>
        </w:rPr>
        <w:t>2</w:t>
      </w:r>
      <w:r>
        <w:rPr>
          <w:noProof/>
        </w:rPr>
        <w:fldChar w:fldCharType="end"/>
      </w:r>
    </w:p>
    <w:p w14:paraId="104182D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2.2 Heading</w:t>
      </w:r>
      <w:r>
        <w:rPr>
          <w:noProof/>
        </w:rPr>
        <w:tab/>
      </w:r>
      <w:r>
        <w:rPr>
          <w:noProof/>
        </w:rPr>
        <w:fldChar w:fldCharType="begin"/>
      </w:r>
      <w:r>
        <w:rPr>
          <w:noProof/>
        </w:rPr>
        <w:instrText xml:space="preserve"> PAGEREF _Toc101713900 \h </w:instrText>
      </w:r>
      <w:r>
        <w:rPr>
          <w:noProof/>
        </w:rPr>
      </w:r>
      <w:r>
        <w:rPr>
          <w:noProof/>
        </w:rPr>
        <w:fldChar w:fldCharType="separate"/>
      </w:r>
      <w:r>
        <w:rPr>
          <w:noProof/>
        </w:rPr>
        <w:t>2</w:t>
      </w:r>
      <w:r>
        <w:rPr>
          <w:noProof/>
        </w:rPr>
        <w:fldChar w:fldCharType="end"/>
      </w:r>
    </w:p>
    <w:p w14:paraId="3C466CCB"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2.3 Heading</w:t>
      </w:r>
      <w:r>
        <w:rPr>
          <w:noProof/>
        </w:rPr>
        <w:tab/>
      </w:r>
      <w:r>
        <w:rPr>
          <w:noProof/>
        </w:rPr>
        <w:fldChar w:fldCharType="begin"/>
      </w:r>
      <w:r>
        <w:rPr>
          <w:noProof/>
        </w:rPr>
        <w:instrText xml:space="preserve"> PAGEREF _Toc101713901 \h </w:instrText>
      </w:r>
      <w:r>
        <w:rPr>
          <w:noProof/>
        </w:rPr>
      </w:r>
      <w:r>
        <w:rPr>
          <w:noProof/>
        </w:rPr>
        <w:fldChar w:fldCharType="separate"/>
      </w:r>
      <w:r>
        <w:rPr>
          <w:noProof/>
        </w:rPr>
        <w:t>2</w:t>
      </w:r>
      <w:r>
        <w:rPr>
          <w:noProof/>
        </w:rPr>
        <w:fldChar w:fldCharType="end"/>
      </w:r>
    </w:p>
    <w:p w14:paraId="74C88208"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2</w:t>
      </w:r>
      <w:r w:rsidRPr="00991669">
        <w:rPr>
          <w:rFonts w:ascii="Arial" w:hAnsi="Arial" w:cs="Arial"/>
          <w:i/>
          <w:noProof/>
        </w:rPr>
        <w:t>.N</w:t>
      </w:r>
      <w:r w:rsidRPr="00994062">
        <w:rPr>
          <w:rFonts w:ascii="Arial" w:hAnsi="Arial" w:cs="Arial"/>
          <w:i/>
          <w:noProof/>
        </w:rPr>
        <w:t xml:space="preserve"> Summary</w:t>
      </w:r>
      <w:r>
        <w:rPr>
          <w:noProof/>
        </w:rPr>
        <w:tab/>
      </w:r>
      <w:r>
        <w:rPr>
          <w:noProof/>
        </w:rPr>
        <w:fldChar w:fldCharType="begin"/>
      </w:r>
      <w:r>
        <w:rPr>
          <w:noProof/>
        </w:rPr>
        <w:instrText xml:space="preserve"> PAGEREF _Toc101713902 \h </w:instrText>
      </w:r>
      <w:r>
        <w:rPr>
          <w:noProof/>
        </w:rPr>
      </w:r>
      <w:r>
        <w:rPr>
          <w:noProof/>
        </w:rPr>
        <w:fldChar w:fldCharType="separate"/>
      </w:r>
      <w:r>
        <w:rPr>
          <w:noProof/>
        </w:rPr>
        <w:t>2</w:t>
      </w:r>
      <w:r>
        <w:rPr>
          <w:noProof/>
        </w:rPr>
        <w:fldChar w:fldCharType="end"/>
      </w:r>
    </w:p>
    <w:p w14:paraId="4B316863"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3: Research Approach</w:t>
      </w:r>
      <w:r>
        <w:rPr>
          <w:noProof/>
        </w:rPr>
        <w:tab/>
      </w:r>
      <w:r>
        <w:rPr>
          <w:noProof/>
        </w:rPr>
        <w:fldChar w:fldCharType="begin"/>
      </w:r>
      <w:r>
        <w:rPr>
          <w:noProof/>
        </w:rPr>
        <w:instrText xml:space="preserve"> PAGEREF _Toc101713903 \h </w:instrText>
      </w:r>
      <w:r>
        <w:rPr>
          <w:noProof/>
        </w:rPr>
      </w:r>
      <w:r>
        <w:rPr>
          <w:noProof/>
        </w:rPr>
        <w:fldChar w:fldCharType="separate"/>
      </w:r>
      <w:r>
        <w:rPr>
          <w:noProof/>
        </w:rPr>
        <w:t>3</w:t>
      </w:r>
      <w:r>
        <w:rPr>
          <w:noProof/>
        </w:rPr>
        <w:fldChar w:fldCharType="end"/>
      </w:r>
    </w:p>
    <w:p w14:paraId="417E84FE"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3.1 Heading</w:t>
      </w:r>
      <w:r>
        <w:rPr>
          <w:noProof/>
        </w:rPr>
        <w:tab/>
      </w:r>
      <w:r>
        <w:rPr>
          <w:noProof/>
        </w:rPr>
        <w:fldChar w:fldCharType="begin"/>
      </w:r>
      <w:r>
        <w:rPr>
          <w:noProof/>
        </w:rPr>
        <w:instrText xml:space="preserve"> PAGEREF _Toc101713904 \h </w:instrText>
      </w:r>
      <w:r>
        <w:rPr>
          <w:noProof/>
        </w:rPr>
      </w:r>
      <w:r>
        <w:rPr>
          <w:noProof/>
        </w:rPr>
        <w:fldChar w:fldCharType="separate"/>
      </w:r>
      <w:r>
        <w:rPr>
          <w:noProof/>
        </w:rPr>
        <w:t>3</w:t>
      </w:r>
      <w:r>
        <w:rPr>
          <w:noProof/>
        </w:rPr>
        <w:fldChar w:fldCharType="end"/>
      </w:r>
    </w:p>
    <w:p w14:paraId="2DC0D4B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4: Data Analysis</w:t>
      </w:r>
      <w:r>
        <w:rPr>
          <w:noProof/>
        </w:rPr>
        <w:tab/>
      </w:r>
      <w:r>
        <w:rPr>
          <w:noProof/>
        </w:rPr>
        <w:fldChar w:fldCharType="begin"/>
      </w:r>
      <w:r>
        <w:rPr>
          <w:noProof/>
        </w:rPr>
        <w:instrText xml:space="preserve"> PAGEREF _Toc101713905 \h </w:instrText>
      </w:r>
      <w:r>
        <w:rPr>
          <w:noProof/>
        </w:rPr>
      </w:r>
      <w:r>
        <w:rPr>
          <w:noProof/>
        </w:rPr>
        <w:fldChar w:fldCharType="separate"/>
      </w:r>
      <w:r>
        <w:rPr>
          <w:noProof/>
        </w:rPr>
        <w:t>4</w:t>
      </w:r>
      <w:r>
        <w:rPr>
          <w:noProof/>
        </w:rPr>
        <w:fldChar w:fldCharType="end"/>
      </w:r>
    </w:p>
    <w:p w14:paraId="59AE805F"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4.1 Heading</w:t>
      </w:r>
      <w:r>
        <w:rPr>
          <w:noProof/>
        </w:rPr>
        <w:tab/>
      </w:r>
      <w:r>
        <w:rPr>
          <w:noProof/>
        </w:rPr>
        <w:fldChar w:fldCharType="begin"/>
      </w:r>
      <w:r>
        <w:rPr>
          <w:noProof/>
        </w:rPr>
        <w:instrText xml:space="preserve"> PAGEREF _Toc101713906 \h </w:instrText>
      </w:r>
      <w:r>
        <w:rPr>
          <w:noProof/>
        </w:rPr>
      </w:r>
      <w:r>
        <w:rPr>
          <w:noProof/>
        </w:rPr>
        <w:fldChar w:fldCharType="separate"/>
      </w:r>
      <w:r>
        <w:rPr>
          <w:noProof/>
        </w:rPr>
        <w:t>4</w:t>
      </w:r>
      <w:r>
        <w:rPr>
          <w:noProof/>
        </w:rPr>
        <w:fldChar w:fldCharType="end"/>
      </w:r>
    </w:p>
    <w:p w14:paraId="167FA650"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5: Discussion</w:t>
      </w:r>
      <w:r>
        <w:rPr>
          <w:noProof/>
        </w:rPr>
        <w:tab/>
      </w:r>
      <w:r>
        <w:rPr>
          <w:noProof/>
        </w:rPr>
        <w:fldChar w:fldCharType="begin"/>
      </w:r>
      <w:r>
        <w:rPr>
          <w:noProof/>
        </w:rPr>
        <w:instrText xml:space="preserve"> PAGEREF _Toc101713907 \h </w:instrText>
      </w:r>
      <w:r>
        <w:rPr>
          <w:noProof/>
        </w:rPr>
      </w:r>
      <w:r>
        <w:rPr>
          <w:noProof/>
        </w:rPr>
        <w:fldChar w:fldCharType="separate"/>
      </w:r>
      <w:r>
        <w:rPr>
          <w:noProof/>
        </w:rPr>
        <w:t>5</w:t>
      </w:r>
      <w:r>
        <w:rPr>
          <w:noProof/>
        </w:rPr>
        <w:fldChar w:fldCharType="end"/>
      </w:r>
    </w:p>
    <w:p w14:paraId="3A1C10D2"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5.1 Heading</w:t>
      </w:r>
      <w:r>
        <w:rPr>
          <w:noProof/>
        </w:rPr>
        <w:tab/>
      </w:r>
      <w:r>
        <w:rPr>
          <w:noProof/>
        </w:rPr>
        <w:fldChar w:fldCharType="begin"/>
      </w:r>
      <w:r>
        <w:rPr>
          <w:noProof/>
        </w:rPr>
        <w:instrText xml:space="preserve"> PAGEREF _Toc101713908 \h </w:instrText>
      </w:r>
      <w:r>
        <w:rPr>
          <w:noProof/>
        </w:rPr>
      </w:r>
      <w:r>
        <w:rPr>
          <w:noProof/>
        </w:rPr>
        <w:fldChar w:fldCharType="separate"/>
      </w:r>
      <w:r>
        <w:rPr>
          <w:noProof/>
        </w:rPr>
        <w:t>5</w:t>
      </w:r>
      <w:r>
        <w:rPr>
          <w:noProof/>
        </w:rPr>
        <w:fldChar w:fldCharType="end"/>
      </w:r>
    </w:p>
    <w:p w14:paraId="61BE263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CHAPTER 6: CONCLUsion</w:t>
      </w:r>
      <w:r>
        <w:rPr>
          <w:noProof/>
        </w:rPr>
        <w:tab/>
      </w:r>
      <w:r>
        <w:rPr>
          <w:noProof/>
        </w:rPr>
        <w:fldChar w:fldCharType="begin"/>
      </w:r>
      <w:r>
        <w:rPr>
          <w:noProof/>
        </w:rPr>
        <w:instrText xml:space="preserve"> PAGEREF _Toc101713909 \h </w:instrText>
      </w:r>
      <w:r>
        <w:rPr>
          <w:noProof/>
        </w:rPr>
      </w:r>
      <w:r>
        <w:rPr>
          <w:noProof/>
        </w:rPr>
        <w:fldChar w:fldCharType="separate"/>
      </w:r>
      <w:r>
        <w:rPr>
          <w:noProof/>
        </w:rPr>
        <w:t>6</w:t>
      </w:r>
      <w:r>
        <w:rPr>
          <w:noProof/>
        </w:rPr>
        <w:fldChar w:fldCharType="end"/>
      </w:r>
    </w:p>
    <w:p w14:paraId="56CE368C"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6.1 Summary of the dissertation</w:t>
      </w:r>
      <w:r>
        <w:rPr>
          <w:noProof/>
        </w:rPr>
        <w:tab/>
      </w:r>
      <w:r>
        <w:rPr>
          <w:noProof/>
        </w:rPr>
        <w:fldChar w:fldCharType="begin"/>
      </w:r>
      <w:r>
        <w:rPr>
          <w:noProof/>
        </w:rPr>
        <w:instrText xml:space="preserve"> PAGEREF _Toc101713910 \h </w:instrText>
      </w:r>
      <w:r>
        <w:rPr>
          <w:noProof/>
        </w:rPr>
      </w:r>
      <w:r>
        <w:rPr>
          <w:noProof/>
        </w:rPr>
        <w:fldChar w:fldCharType="separate"/>
      </w:r>
      <w:r>
        <w:rPr>
          <w:noProof/>
        </w:rPr>
        <w:t>6</w:t>
      </w:r>
      <w:r>
        <w:rPr>
          <w:noProof/>
        </w:rPr>
        <w:fldChar w:fldCharType="end"/>
      </w:r>
    </w:p>
    <w:p w14:paraId="400F75C5"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6.2 Research contributions</w:t>
      </w:r>
      <w:r>
        <w:rPr>
          <w:noProof/>
        </w:rPr>
        <w:tab/>
      </w:r>
      <w:r>
        <w:rPr>
          <w:noProof/>
        </w:rPr>
        <w:fldChar w:fldCharType="begin"/>
      </w:r>
      <w:r>
        <w:rPr>
          <w:noProof/>
        </w:rPr>
        <w:instrText xml:space="preserve"> PAGEREF _Toc101713911 \h </w:instrText>
      </w:r>
      <w:r>
        <w:rPr>
          <w:noProof/>
        </w:rPr>
      </w:r>
      <w:r>
        <w:rPr>
          <w:noProof/>
        </w:rPr>
        <w:fldChar w:fldCharType="separate"/>
      </w:r>
      <w:r>
        <w:rPr>
          <w:noProof/>
        </w:rPr>
        <w:t>6</w:t>
      </w:r>
      <w:r>
        <w:rPr>
          <w:noProof/>
        </w:rPr>
        <w:fldChar w:fldCharType="end"/>
      </w:r>
    </w:p>
    <w:p w14:paraId="2C25E966" w14:textId="77777777" w:rsidR="00991669" w:rsidRPr="00F724B8" w:rsidRDefault="00991669" w:rsidP="00991669">
      <w:pPr>
        <w:pStyle w:val="TOC2"/>
        <w:rPr>
          <w:rFonts w:ascii="Calibri" w:hAnsi="Calibri"/>
          <w:noProof/>
          <w:snapToGrid/>
          <w:sz w:val="22"/>
          <w:szCs w:val="22"/>
          <w:lang w:eastAsia="en-GB"/>
        </w:rPr>
      </w:pPr>
      <w:r w:rsidRPr="00994062">
        <w:rPr>
          <w:rFonts w:ascii="Arial" w:hAnsi="Arial" w:cs="Arial"/>
          <w:i/>
          <w:noProof/>
        </w:rPr>
        <w:t>6.3 Future research and development</w:t>
      </w:r>
      <w:r>
        <w:rPr>
          <w:noProof/>
        </w:rPr>
        <w:tab/>
      </w:r>
      <w:r>
        <w:rPr>
          <w:noProof/>
        </w:rPr>
        <w:fldChar w:fldCharType="begin"/>
      </w:r>
      <w:r>
        <w:rPr>
          <w:noProof/>
        </w:rPr>
        <w:instrText xml:space="preserve"> PAGEREF _Toc101713912 \h </w:instrText>
      </w:r>
      <w:r>
        <w:rPr>
          <w:noProof/>
        </w:rPr>
      </w:r>
      <w:r>
        <w:rPr>
          <w:noProof/>
        </w:rPr>
        <w:fldChar w:fldCharType="separate"/>
      </w:r>
      <w:r>
        <w:rPr>
          <w:noProof/>
        </w:rPr>
        <w:t>6</w:t>
      </w:r>
      <w:r>
        <w:rPr>
          <w:noProof/>
        </w:rPr>
        <w:fldChar w:fldCharType="end"/>
      </w:r>
    </w:p>
    <w:p w14:paraId="4577B7EF"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noProof/>
        </w:rPr>
        <w:t>REFERENCES</w:t>
      </w:r>
      <w:r>
        <w:rPr>
          <w:noProof/>
        </w:rPr>
        <w:tab/>
      </w:r>
      <w:r>
        <w:rPr>
          <w:noProof/>
        </w:rPr>
        <w:fldChar w:fldCharType="begin"/>
      </w:r>
      <w:r>
        <w:rPr>
          <w:noProof/>
        </w:rPr>
        <w:instrText xml:space="preserve"> PAGEREF _Toc101713913 \h </w:instrText>
      </w:r>
      <w:r>
        <w:rPr>
          <w:noProof/>
        </w:rPr>
      </w:r>
      <w:r>
        <w:rPr>
          <w:noProof/>
        </w:rPr>
        <w:fldChar w:fldCharType="separate"/>
      </w:r>
      <w:r>
        <w:rPr>
          <w:noProof/>
        </w:rPr>
        <w:t>7</w:t>
      </w:r>
      <w:r>
        <w:rPr>
          <w:noProof/>
        </w:rPr>
        <w:fldChar w:fldCharType="end"/>
      </w:r>
    </w:p>
    <w:p w14:paraId="1CD8296A"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i/>
          <w:noProof/>
          <w:spacing w:val="-3"/>
        </w:rPr>
        <w:t xml:space="preserve">APPENDIX A: </w:t>
      </w:r>
      <w:r w:rsidRPr="00994062">
        <w:rPr>
          <w:rFonts w:ascii="Arial" w:hAnsi="Arial"/>
          <w:noProof/>
        </w:rPr>
        <w:t>ETHICAL</w:t>
      </w:r>
      <w:r w:rsidRPr="00994062">
        <w:rPr>
          <w:rFonts w:ascii="Arial" w:hAnsi="Arial"/>
          <w:i/>
          <w:noProof/>
          <w:spacing w:val="-3"/>
        </w:rPr>
        <w:t xml:space="preserve"> APPROVAL</w:t>
      </w:r>
      <w:r>
        <w:rPr>
          <w:noProof/>
        </w:rPr>
        <w:tab/>
      </w:r>
      <w:r>
        <w:rPr>
          <w:noProof/>
        </w:rPr>
        <w:fldChar w:fldCharType="begin"/>
      </w:r>
      <w:r>
        <w:rPr>
          <w:noProof/>
        </w:rPr>
        <w:instrText xml:space="preserve"> PAGEREF _Toc101713914 \h </w:instrText>
      </w:r>
      <w:r>
        <w:rPr>
          <w:noProof/>
        </w:rPr>
      </w:r>
      <w:r>
        <w:rPr>
          <w:noProof/>
        </w:rPr>
        <w:fldChar w:fldCharType="separate"/>
      </w:r>
      <w:r>
        <w:rPr>
          <w:noProof/>
        </w:rPr>
        <w:t>8</w:t>
      </w:r>
      <w:r>
        <w:rPr>
          <w:noProof/>
        </w:rPr>
        <w:fldChar w:fldCharType="end"/>
      </w:r>
    </w:p>
    <w:p w14:paraId="2BB975F7" w14:textId="77777777" w:rsidR="00991669" w:rsidRPr="00F724B8" w:rsidRDefault="00991669" w:rsidP="00991669">
      <w:pPr>
        <w:pStyle w:val="TOC1"/>
        <w:rPr>
          <w:rFonts w:ascii="Calibri" w:hAnsi="Calibri"/>
          <w:noProof/>
          <w:snapToGrid/>
          <w:sz w:val="22"/>
          <w:szCs w:val="22"/>
          <w:lang w:eastAsia="en-GB"/>
        </w:rPr>
      </w:pPr>
      <w:r w:rsidRPr="00994062">
        <w:rPr>
          <w:rFonts w:ascii="Arial" w:hAnsi="Arial"/>
          <w:i/>
          <w:noProof/>
          <w:spacing w:val="-3"/>
        </w:rPr>
        <w:t xml:space="preserve">APPENDIX B: </w:t>
      </w:r>
      <w:r w:rsidRPr="00994062">
        <w:rPr>
          <w:rFonts w:ascii="Arial" w:hAnsi="Arial"/>
          <w:noProof/>
        </w:rPr>
        <w:t>OTHER</w:t>
      </w:r>
      <w:r w:rsidRPr="00994062">
        <w:rPr>
          <w:rFonts w:ascii="Arial" w:hAnsi="Arial"/>
          <w:i/>
          <w:noProof/>
          <w:spacing w:val="-3"/>
        </w:rPr>
        <w:t xml:space="preserve"> APPENDICES</w:t>
      </w:r>
      <w:r>
        <w:rPr>
          <w:noProof/>
        </w:rPr>
        <w:tab/>
      </w:r>
      <w:r>
        <w:rPr>
          <w:noProof/>
        </w:rPr>
        <w:fldChar w:fldCharType="begin"/>
      </w:r>
      <w:r>
        <w:rPr>
          <w:noProof/>
        </w:rPr>
        <w:instrText xml:space="preserve"> PAGEREF _Toc101713915 \h </w:instrText>
      </w:r>
      <w:r>
        <w:rPr>
          <w:noProof/>
        </w:rPr>
      </w:r>
      <w:r>
        <w:rPr>
          <w:noProof/>
        </w:rPr>
        <w:fldChar w:fldCharType="separate"/>
      </w:r>
      <w:r>
        <w:rPr>
          <w:noProof/>
        </w:rPr>
        <w:t>9</w:t>
      </w:r>
      <w:r>
        <w:rPr>
          <w:noProof/>
        </w:rPr>
        <w:fldChar w:fldCharType="end"/>
      </w:r>
    </w:p>
    <w:p w14:paraId="5CEB5408" w14:textId="04EF4FE3" w:rsidR="00991669" w:rsidRPr="00991669" w:rsidRDefault="00991669" w:rsidP="00991669">
      <w:pPr>
        <w:sectPr w:rsidR="00991669" w:rsidRPr="00991669" w:rsidSect="00C66E88">
          <w:headerReference w:type="even" r:id="rId9"/>
          <w:headerReference w:type="default" r:id="rId10"/>
          <w:footerReference w:type="default" r:id="rId11"/>
          <w:endnotePr>
            <w:numFmt w:val="decimal"/>
          </w:endnotePr>
          <w:pgSz w:w="11906" w:h="16838"/>
          <w:pgMar w:top="1440" w:right="1797" w:bottom="1843" w:left="1797" w:header="720" w:footer="720" w:gutter="0"/>
          <w:pgNumType w:fmt="lowerRoman" w:start="2"/>
          <w:cols w:space="720"/>
          <w:noEndnote/>
          <w:docGrid w:linePitch="326"/>
        </w:sectPr>
      </w:pPr>
      <w:r w:rsidRPr="006052E9">
        <w:fldChar w:fldCharType="end"/>
      </w:r>
    </w:p>
    <w:p w14:paraId="2DA36437" w14:textId="77777777" w:rsidR="00824435" w:rsidRDefault="00824435" w:rsidP="00824435">
      <w:pPr>
        <w:tabs>
          <w:tab w:val="left" w:pos="6505"/>
        </w:tabs>
        <w:rPr>
          <w:rFonts w:ascii="Times New Roman" w:hAnsi="Times New Roman"/>
          <w:sz w:val="28"/>
          <w:szCs w:val="28"/>
        </w:rPr>
      </w:pPr>
      <w:bookmarkStart w:id="2" w:name="_Toc101713227"/>
      <w:bookmarkStart w:id="3" w:name="_Toc101713594"/>
      <w:bookmarkStart w:id="4" w:name="_Toc101713893"/>
      <w:bookmarkStart w:id="5" w:name="_Toc101713232"/>
      <w:bookmarkStart w:id="6" w:name="_Toc101713599"/>
      <w:bookmarkStart w:id="7" w:name="_Toc101713898"/>
    </w:p>
    <w:p w14:paraId="7B85F6FA" w14:textId="77777777" w:rsidR="007C401E" w:rsidRPr="002B6E76" w:rsidRDefault="007C401E" w:rsidP="007C401E">
      <w:pPr>
        <w:spacing w:line="276" w:lineRule="auto"/>
        <w:jc w:val="center"/>
        <w:rPr>
          <w:rFonts w:ascii="Times New Roman" w:hAnsi="Times New Roman"/>
          <w:b/>
          <w:bCs/>
          <w:sz w:val="28"/>
          <w:szCs w:val="28"/>
        </w:rPr>
      </w:pPr>
      <w:r w:rsidRPr="002B6E76">
        <w:rPr>
          <w:rFonts w:ascii="Times New Roman" w:hAnsi="Times New Roman"/>
          <w:b/>
          <w:bCs/>
          <w:sz w:val="28"/>
          <w:szCs w:val="28"/>
        </w:rPr>
        <w:t>CHAPTER 1: Introduction</w:t>
      </w:r>
    </w:p>
    <w:p w14:paraId="692F55DE" w14:textId="77777777" w:rsidR="001250AA" w:rsidRPr="00601880" w:rsidRDefault="001250AA" w:rsidP="001250AA">
      <w:pPr>
        <w:spacing w:line="360" w:lineRule="auto"/>
        <w:jc w:val="both"/>
        <w:rPr>
          <w:rFonts w:ascii="Times New Roman" w:hAnsi="Times New Roman"/>
          <w:b/>
          <w:bCs/>
          <w:color w:val="000000" w:themeColor="text1"/>
          <w:szCs w:val="24"/>
        </w:rPr>
      </w:pPr>
      <w:r w:rsidRPr="00601880">
        <w:rPr>
          <w:rFonts w:ascii="Times New Roman" w:hAnsi="Times New Roman"/>
          <w:b/>
          <w:bCs/>
          <w:color w:val="000000" w:themeColor="text1"/>
          <w:szCs w:val="24"/>
        </w:rPr>
        <w:t>1.1 Background</w:t>
      </w:r>
    </w:p>
    <w:p w14:paraId="57FE05A1" w14:textId="77777777" w:rsidR="001250AA" w:rsidRPr="00D46B84" w:rsidRDefault="001250AA" w:rsidP="001250AA">
      <w:pPr>
        <w:spacing w:line="276" w:lineRule="auto"/>
        <w:jc w:val="both"/>
        <w:rPr>
          <w:rFonts w:ascii="Times New Roman" w:hAnsi="Times New Roman"/>
          <w:color w:val="2E2E2E"/>
          <w:szCs w:val="24"/>
        </w:rPr>
      </w:pPr>
      <w:r w:rsidRPr="00D46B84">
        <w:rPr>
          <w:rFonts w:ascii="Times New Roman" w:hAnsi="Times New Roman"/>
          <w:szCs w:val="24"/>
        </w:rPr>
        <w:t xml:space="preserve">The market for cryptocurrencies has experienced substantial expansion ever since the first Bitcoin was released in 2009 </w:t>
      </w:r>
      <w:r w:rsidRPr="00D46B84">
        <w:rPr>
          <w:rFonts w:ascii="Times New Roman" w:hAnsi="Times New Roman"/>
          <w:szCs w:val="24"/>
        </w:rPr>
        <w:fldChar w:fldCharType="begin"/>
      </w:r>
      <w:r w:rsidRPr="00D46B84">
        <w:rPr>
          <w:rFonts w:ascii="Times New Roman" w:hAnsi="Times New Roman"/>
          <w:szCs w:val="24"/>
        </w:rPr>
        <w:instrText xml:space="preserve"> ADDIN ZOTERO_ITEM CSL_CITATION {"citationID":"aPcdhqTE","properties":{"formattedCitation":"(Farell, 2015)","plainCitation":"(Farell, 2015)","noteIndex":0},"citationItems":[{"id":"AkhCxvJm/pOwhLswY","uris":["http://zotero.org/users/local/fIxLkHJ1/items/JMZEZPJ2"],"itemData":{"id":153,"type":"article-journal","language":"en","source":"Zotero","title":"An Analysis of the Cryptocurrency Industry","author":[{"family":"Farell","given":"Ryan"}],"issued":{"date-parts":[["2015"]]}}}],"schema":"https://github.com/citation-style-language/schema/raw/master/csl-citation.json"} </w:instrText>
      </w:r>
      <w:r w:rsidRPr="00D46B84">
        <w:rPr>
          <w:rFonts w:ascii="Times New Roman" w:hAnsi="Times New Roman"/>
          <w:szCs w:val="24"/>
        </w:rPr>
        <w:fldChar w:fldCharType="separate"/>
      </w:r>
      <w:r w:rsidRPr="00D46B84">
        <w:rPr>
          <w:rFonts w:ascii="Times New Roman" w:hAnsi="Times New Roman"/>
          <w:noProof/>
          <w:szCs w:val="24"/>
        </w:rPr>
        <w:t>(Farell, 2015)</w:t>
      </w:r>
      <w:r w:rsidRPr="00D46B84">
        <w:rPr>
          <w:rFonts w:ascii="Times New Roman" w:hAnsi="Times New Roman"/>
          <w:szCs w:val="24"/>
        </w:rPr>
        <w:fldChar w:fldCharType="end"/>
      </w:r>
      <w:r>
        <w:rPr>
          <w:rFonts w:ascii="Times New Roman" w:hAnsi="Times New Roman"/>
          <w:szCs w:val="24"/>
        </w:rPr>
        <w:t>,</w:t>
      </w:r>
      <w:r w:rsidRPr="00D46B84">
        <w:rPr>
          <w:rFonts w:ascii="Times New Roman" w:hAnsi="Times New Roman"/>
          <w:szCs w:val="24"/>
        </w:rPr>
        <w:t xml:space="preserve"> </w:t>
      </w:r>
      <w:r w:rsidRPr="00D46B84">
        <w:rPr>
          <w:rFonts w:ascii="Times New Roman" w:hAnsi="Times New Roman"/>
          <w:color w:val="2E2E2E"/>
          <w:szCs w:val="24"/>
        </w:rPr>
        <w:t xml:space="preserve">and has seen a remarkable value increase that has surpassed the most significant historical bubbles over the last three centuries </w:t>
      </w:r>
      <w:r w:rsidRPr="00D46B84">
        <w:rPr>
          <w:rFonts w:ascii="Times New Roman" w:hAnsi="Times New Roman"/>
          <w:color w:val="2E2E2E"/>
          <w:szCs w:val="24"/>
        </w:rPr>
        <w:fldChar w:fldCharType="begin"/>
      </w:r>
      <w:r w:rsidRPr="00D46B84">
        <w:rPr>
          <w:rFonts w:ascii="Times New Roman" w:hAnsi="Times New Roman"/>
          <w:color w:val="2E2E2E"/>
          <w:szCs w:val="24"/>
        </w:rPr>
        <w:instrText xml:space="preserve"> ADDIN ZOTERO_ITEM CSL_CITATION {"citationID":"zw7cIQWZ","properties":{"formattedCitation":"(Naeem,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hAnsi="Times New Roman"/>
          <w:color w:val="2E2E2E"/>
          <w:szCs w:val="24"/>
        </w:rPr>
        <w:fldChar w:fldCharType="separate"/>
      </w:r>
      <w:r w:rsidRPr="00D46B84">
        <w:rPr>
          <w:rFonts w:ascii="Times New Roman" w:hAnsi="Times New Roman"/>
          <w:noProof/>
          <w:color w:val="2E2E2E"/>
          <w:szCs w:val="24"/>
        </w:rPr>
        <w:t>(Naeem, Mbarki and Shahzad, 2021)</w:t>
      </w:r>
      <w:r w:rsidRPr="00D46B84">
        <w:rPr>
          <w:rFonts w:ascii="Times New Roman" w:hAnsi="Times New Roman"/>
          <w:color w:val="2E2E2E"/>
          <w:szCs w:val="24"/>
        </w:rPr>
        <w:fldChar w:fldCharType="end"/>
      </w:r>
      <w:r w:rsidRPr="00D46B84">
        <w:rPr>
          <w:rFonts w:ascii="Times New Roman" w:hAnsi="Times New Roman"/>
          <w:color w:val="2E2E2E"/>
          <w:szCs w:val="24"/>
        </w:rPr>
        <w:t xml:space="preserve">. </w:t>
      </w:r>
      <w:r w:rsidRPr="00D46B84">
        <w:rPr>
          <w:rFonts w:ascii="Times New Roman" w:hAnsi="Times New Roman"/>
          <w:szCs w:val="24"/>
        </w:rPr>
        <w:t xml:space="preserve">The number of cryptocurrencies has increased from just one in July 2010 to 2419 by February 2020 </w:t>
      </w:r>
      <w:r w:rsidRPr="00D46B84">
        <w:rPr>
          <w:rFonts w:ascii="Times New Roman" w:hAnsi="Times New Roman"/>
          <w:szCs w:val="24"/>
        </w:rPr>
        <w:fldChar w:fldCharType="begin"/>
      </w:r>
      <w:r w:rsidRPr="00D46B84">
        <w:rPr>
          <w:rFonts w:ascii="Times New Roman" w:hAnsi="Times New Roman"/>
          <w:szCs w:val="24"/>
        </w:rPr>
        <w:instrText xml:space="preserve"> ADDIN ZOTERO_ITEM CSL_CITATION {"citationID":"GgkGXi6m","properties":{"formattedCitation":"(Anamika, Chakraborty and Subramaniam, 2023)","plainCitation":"(Anamika, Chakraborty and Subramaniam, 2023)","noteIndex":0},"citationItems":[{"id":"AkhCxvJm/auWs3tvl","uris":["http://zotero.org/users/local/fIxLkHJ1/items/GUCMYCF7"],"itemData":{"id":165,"type":"article-journal","abstract":"This study examines the impact of investor sentiment on cryptocurrency returns. We use a direct survey-based measure that captures the investors’ sentiment on Bitcoins. This direct measure of Bitcoin investor sentiment is obtained from the Sentix database. The results of the study found that the Bitcoin prices experience appreciation when investors are optimistic about Bitcoin. Bitcoin sentiment has significant power in predicting the Bitcoin prices after controlling for the relevant factors. There is also evidence that the sentiment of the dominant cryptocurrency, i.e., Bitcoin, influences the price of other cryptocurrencies. Further, we extend our analysis by investigating the impact of equity market sentiment on cryptocurrency returns. We proxy equity market sentiment using two measures viz: Baker-Wurgler sentiment Index and the VIX Index. When the equity market investors’ sentiment is bearish, cryptocurrency prices rise, indicating that cryptocurrency can act as an alternative avenue for investment. Our results remain unaffected after controlling for potential factors that could impact cryptocurrency prices.","container-title":"Journal of Behavioral Finance","DOI":"10.1080/15427560.2021.1950723","ISSN":"1542-7560, 1542-7579","issue":"2","journalAbbreviation":"Journal of Behavioral Finance","language":"en","page":"202-218","source":"DOI.org (Crossref)","title":"Does Sentiment Impact Cryptocurrency?","volume":"24","author":[{"literal":"Anamika"},{"family":"Chakraborty","given":"Madhumita"},{"family":"Subramaniam","given":"Sowmya"}],"issued":{"date-parts":[["2023",4,3]]}}}],"schema":"https://github.com/citation-style-language/schema/raw/master/csl-citation.json"} </w:instrText>
      </w:r>
      <w:r w:rsidRPr="00D46B84">
        <w:rPr>
          <w:rFonts w:ascii="Times New Roman" w:hAnsi="Times New Roman"/>
          <w:szCs w:val="24"/>
        </w:rPr>
        <w:fldChar w:fldCharType="separate"/>
      </w:r>
      <w:r w:rsidRPr="00D46B84">
        <w:rPr>
          <w:rFonts w:ascii="Times New Roman" w:hAnsi="Times New Roman"/>
          <w:noProof/>
          <w:szCs w:val="24"/>
        </w:rPr>
        <w:t>(Anamika, Chakraborty and Subramaniam, 2023)</w:t>
      </w:r>
      <w:r w:rsidRPr="00D46B84">
        <w:rPr>
          <w:rFonts w:ascii="Times New Roman" w:hAnsi="Times New Roman"/>
          <w:szCs w:val="24"/>
        </w:rPr>
        <w:fldChar w:fldCharType="end"/>
      </w:r>
      <w:r w:rsidRPr="00D46B84">
        <w:rPr>
          <w:rFonts w:ascii="Times New Roman" w:hAnsi="Times New Roman"/>
          <w:szCs w:val="24"/>
        </w:rPr>
        <w:t xml:space="preserve">. </w:t>
      </w:r>
      <w:r w:rsidRPr="00D46B84">
        <w:rPr>
          <w:rFonts w:ascii="Times New Roman" w:hAnsi="Times New Roman"/>
          <w:color w:val="2E2E2E"/>
          <w:szCs w:val="24"/>
        </w:rPr>
        <w:t xml:space="preserve">As a result, both professional and academic researchers have shown a strong desire to comprehend the behaviour of these newly emerging assets </w:t>
      </w:r>
      <w:r w:rsidRPr="00D46B84">
        <w:rPr>
          <w:rFonts w:ascii="Times New Roman" w:hAnsi="Times New Roman"/>
          <w:color w:val="2E2E2E"/>
          <w:szCs w:val="24"/>
        </w:rPr>
        <w:fldChar w:fldCharType="begin"/>
      </w:r>
      <w:r w:rsidRPr="00D46B84">
        <w:rPr>
          <w:rFonts w:ascii="Times New Roman" w:hAnsi="Times New Roman"/>
          <w:color w:val="2E2E2E"/>
          <w:szCs w:val="24"/>
        </w:rPr>
        <w:instrText xml:space="preserve"> ADDIN ZOTERO_ITEM CSL_CITATION {"citationID":"AUCxPArP","properties":{"formattedCitation":"(Naeem,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hAnsi="Times New Roman"/>
          <w:color w:val="2E2E2E"/>
          <w:szCs w:val="24"/>
        </w:rPr>
        <w:fldChar w:fldCharType="separate"/>
      </w:r>
      <w:r w:rsidRPr="00D46B84">
        <w:rPr>
          <w:rFonts w:ascii="Times New Roman" w:hAnsi="Times New Roman"/>
          <w:noProof/>
          <w:color w:val="2E2E2E"/>
          <w:szCs w:val="24"/>
        </w:rPr>
        <w:t>(Naeem, Mbarki and Shahzad, 2021)</w:t>
      </w:r>
      <w:r w:rsidRPr="00D46B84">
        <w:rPr>
          <w:rFonts w:ascii="Times New Roman" w:hAnsi="Times New Roman"/>
          <w:color w:val="2E2E2E"/>
          <w:szCs w:val="24"/>
        </w:rPr>
        <w:fldChar w:fldCharType="end"/>
      </w:r>
      <w:r w:rsidRPr="00D46B84">
        <w:rPr>
          <w:rFonts w:ascii="Times New Roman" w:hAnsi="Times New Roman"/>
          <w:color w:val="2E2E2E"/>
          <w:szCs w:val="24"/>
        </w:rPr>
        <w:t>.</w:t>
      </w:r>
      <w:r w:rsidRPr="00D46B84">
        <w:rPr>
          <w:rFonts w:ascii="Times New Roman" w:hAnsi="Times New Roman"/>
          <w:szCs w:val="24"/>
        </w:rPr>
        <w:t xml:space="preserve"> </w:t>
      </w:r>
      <w:r w:rsidRPr="00D46B84">
        <w:rPr>
          <w:rFonts w:ascii="Times New Roman" w:hAnsi="Times New Roman"/>
          <w:color w:val="2E2E2E"/>
          <w:szCs w:val="24"/>
        </w:rPr>
        <w:t xml:space="preserve">In the present day, </w:t>
      </w:r>
      <w:r w:rsidRPr="00D46B84">
        <w:rPr>
          <w:rFonts w:ascii="Times New Roman" w:hAnsi="Times New Roman"/>
          <w:szCs w:val="24"/>
        </w:rPr>
        <w:t>Both investors and speculators are increasingly interested in Bitcoin, which is emerging as the prevailing digital currency</w:t>
      </w:r>
      <w:r w:rsidRPr="00D46B84">
        <w:rPr>
          <w:rFonts w:ascii="Times New Roman" w:hAnsi="Times New Roman"/>
          <w:b/>
          <w:bCs/>
          <w:color w:val="333333"/>
          <w:szCs w:val="24"/>
          <w:shd w:val="clear" w:color="auto" w:fill="FFFFFF"/>
        </w:rPr>
        <w:t xml:space="preserve"> </w:t>
      </w:r>
      <w:r w:rsidRPr="00D46B84">
        <w:rPr>
          <w:rFonts w:ascii="Times New Roman" w:hAnsi="Times New Roman"/>
          <w:b/>
          <w:bCs/>
          <w:color w:val="333333"/>
          <w:szCs w:val="24"/>
          <w:shd w:val="clear" w:color="auto" w:fill="FFFFFF"/>
        </w:rPr>
        <w:fldChar w:fldCharType="begin"/>
      </w:r>
      <w:r w:rsidRPr="00D46B84">
        <w:rPr>
          <w:rFonts w:ascii="Times New Roman" w:hAnsi="Times New Roman"/>
          <w:b/>
          <w:bCs/>
          <w:color w:val="333333"/>
          <w:szCs w:val="24"/>
          <w:shd w:val="clear" w:color="auto" w:fill="FFFFFF"/>
        </w:rPr>
        <w:instrText xml:space="preserve"> ADDIN ZOTERO_ITEM CSL_CITATION {"citationID":"2qScCIUo","properties":{"formattedCitation":"(Serafini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D46B84">
        <w:rPr>
          <w:rFonts w:ascii="Times New Roman" w:hAnsi="Times New Roman"/>
          <w:b/>
          <w:bCs/>
          <w:color w:val="333333"/>
          <w:szCs w:val="24"/>
          <w:shd w:val="clear" w:color="auto" w:fill="FFFFFF"/>
        </w:rPr>
        <w:fldChar w:fldCharType="separate"/>
      </w:r>
      <w:r w:rsidRPr="00D46B84">
        <w:rPr>
          <w:rFonts w:ascii="Times New Roman" w:hAnsi="Times New Roman"/>
          <w:color w:val="000000"/>
          <w:szCs w:val="24"/>
        </w:rPr>
        <w:t xml:space="preserve">(Serafini </w:t>
      </w:r>
      <w:r w:rsidRPr="00D46B84">
        <w:rPr>
          <w:rFonts w:ascii="Times New Roman" w:hAnsi="Times New Roman"/>
          <w:i/>
          <w:iCs/>
          <w:color w:val="000000"/>
          <w:szCs w:val="24"/>
        </w:rPr>
        <w:t>et al.</w:t>
      </w:r>
      <w:r w:rsidRPr="00D46B84">
        <w:rPr>
          <w:rFonts w:ascii="Times New Roman" w:hAnsi="Times New Roman"/>
          <w:color w:val="000000"/>
          <w:szCs w:val="24"/>
        </w:rPr>
        <w:t>, 2020)</w:t>
      </w:r>
      <w:r w:rsidRPr="00D46B84">
        <w:rPr>
          <w:rFonts w:ascii="Times New Roman" w:hAnsi="Times New Roman"/>
          <w:b/>
          <w:bCs/>
          <w:color w:val="333333"/>
          <w:szCs w:val="24"/>
          <w:shd w:val="clear" w:color="auto" w:fill="FFFFFF"/>
        </w:rPr>
        <w:fldChar w:fldCharType="end"/>
      </w:r>
      <w:r>
        <w:rPr>
          <w:rFonts w:ascii="Times New Roman" w:hAnsi="Times New Roman"/>
          <w:b/>
          <w:bCs/>
          <w:color w:val="333333"/>
          <w:szCs w:val="24"/>
          <w:shd w:val="clear" w:color="auto" w:fill="FFFFFF"/>
        </w:rPr>
        <w:t>.</w:t>
      </w:r>
    </w:p>
    <w:p w14:paraId="472AE57A" w14:textId="77777777" w:rsidR="001250AA" w:rsidRPr="00D46B84" w:rsidRDefault="001250AA" w:rsidP="001250AA">
      <w:pPr>
        <w:spacing w:line="276" w:lineRule="auto"/>
        <w:jc w:val="both"/>
        <w:rPr>
          <w:rFonts w:ascii="Times New Roman" w:eastAsiaTheme="minorHAnsi" w:hAnsi="Times New Roman"/>
          <w:b/>
          <w:bCs/>
          <w:szCs w:val="24"/>
        </w:rPr>
      </w:pPr>
    </w:p>
    <w:p w14:paraId="53B25A0D" w14:textId="77777777" w:rsidR="001250AA" w:rsidRPr="00806C76" w:rsidRDefault="001250AA" w:rsidP="001250AA">
      <w:pPr>
        <w:pStyle w:val="NoSpacing"/>
        <w:spacing w:line="276" w:lineRule="auto"/>
        <w:jc w:val="both"/>
        <w:rPr>
          <w:rFonts w:ascii="Times New Roman" w:eastAsia="Times New Roman" w:hAnsi="Times New Roman" w:cs="Times New Roman"/>
          <w:color w:val="000000" w:themeColor="text1"/>
          <w:sz w:val="24"/>
          <w:szCs w:val="24"/>
          <w:lang w:eastAsia="en-GB"/>
        </w:rPr>
      </w:pPr>
      <w:r w:rsidRPr="00D46B84">
        <w:rPr>
          <w:rFonts w:ascii="Times New Roman" w:eastAsia="Times New Roman" w:hAnsi="Times New Roman" w:cs="Times New Roman"/>
          <w:color w:val="000000" w:themeColor="text1"/>
          <w:sz w:val="24"/>
          <w:szCs w:val="24"/>
          <w:lang w:eastAsia="en-GB"/>
        </w:rPr>
        <w:t xml:space="preserve">It </w:t>
      </w:r>
      <w:r>
        <w:rPr>
          <w:rFonts w:ascii="Times New Roman" w:eastAsia="Times New Roman" w:hAnsi="Times New Roman" w:cs="Times New Roman"/>
          <w:color w:val="000000" w:themeColor="text1"/>
          <w:sz w:val="24"/>
          <w:szCs w:val="24"/>
          <w:lang w:eastAsia="en-GB"/>
        </w:rPr>
        <w:t>could</w:t>
      </w:r>
      <w:r w:rsidRPr="00D46B84">
        <w:rPr>
          <w:rFonts w:ascii="Times New Roman" w:eastAsia="Times New Roman" w:hAnsi="Times New Roman" w:cs="Times New Roman"/>
          <w:color w:val="000000" w:themeColor="text1"/>
          <w:sz w:val="24"/>
          <w:szCs w:val="24"/>
          <w:lang w:eastAsia="en-GB"/>
        </w:rPr>
        <w:t xml:space="preserve"> be </w:t>
      </w:r>
      <w:r>
        <w:rPr>
          <w:rFonts w:ascii="Times New Roman" w:eastAsia="Times New Roman" w:hAnsi="Times New Roman" w:cs="Times New Roman"/>
          <w:color w:val="000000" w:themeColor="text1"/>
          <w:sz w:val="24"/>
          <w:szCs w:val="24"/>
          <w:lang w:eastAsia="en-GB"/>
        </w:rPr>
        <w:t>difficult</w:t>
      </w:r>
      <w:r w:rsidRPr="00D46B84">
        <w:rPr>
          <w:rFonts w:ascii="Times New Roman" w:eastAsia="Times New Roman" w:hAnsi="Times New Roman" w:cs="Times New Roman"/>
          <w:color w:val="000000" w:themeColor="text1"/>
          <w:sz w:val="24"/>
          <w:szCs w:val="24"/>
          <w:lang w:eastAsia="en-GB"/>
        </w:rPr>
        <w:t xml:space="preserve"> to figure out the worth of cryptocurrencies because there is much debate about their nature, such as whether they are a currency, a financial bubble, or simply a digital asset.</w:t>
      </w:r>
      <w:r>
        <w:rPr>
          <w:rFonts w:ascii="Times New Roman" w:eastAsia="Times New Roman" w:hAnsi="Times New Roman" w:cs="Times New Roman"/>
          <w:color w:val="000000" w:themeColor="text1"/>
          <w:sz w:val="24"/>
          <w:szCs w:val="24"/>
          <w:lang w:eastAsia="en-GB"/>
        </w:rPr>
        <w:t xml:space="preserve"> </w:t>
      </w:r>
      <w:r w:rsidRPr="00D46B84">
        <w:rPr>
          <w:rFonts w:ascii="Times New Roman" w:eastAsia="Times New Roman" w:hAnsi="Times New Roman" w:cs="Times New Roman"/>
          <w:color w:val="000000" w:themeColor="text1"/>
          <w:sz w:val="24"/>
          <w:szCs w:val="24"/>
          <w:lang w:eastAsia="en-GB"/>
        </w:rPr>
        <w:t xml:space="preserve">As a result, there is no agreement on which factors drive cryptocurrency prices. Consequently, cryptocurrency pricing is heavily reliant on widely disseminated opinions, sentiments, and emotions in finance related topics </w:t>
      </w:r>
      <w:r w:rsidRPr="00D46B84">
        <w:rPr>
          <w:rFonts w:ascii="Times New Roman" w:eastAsia="Times New Roman" w:hAnsi="Times New Roman" w:cs="Times New Roman"/>
          <w:color w:val="000000" w:themeColor="text1"/>
          <w:sz w:val="24"/>
          <w:szCs w:val="24"/>
          <w:lang w:eastAsia="en-GB"/>
        </w:rPr>
        <w:fldChar w:fldCharType="begin"/>
      </w:r>
      <w:r w:rsidRPr="00D46B84">
        <w:rPr>
          <w:rFonts w:ascii="Times New Roman" w:eastAsia="Times New Roman" w:hAnsi="Times New Roman" w:cs="Times New Roman"/>
          <w:color w:val="000000" w:themeColor="text1"/>
          <w:sz w:val="24"/>
          <w:szCs w:val="24"/>
          <w:lang w:eastAsia="en-GB"/>
        </w:rPr>
        <w:instrText xml:space="preserve"> ADDIN ZOTERO_ITEM CSL_CITATION {"citationID":"V9Gcp7Wz","properties":{"formattedCitation":"(Naeem, Mbarki and Shahzad, 2021)","plainCitation":"(Naeem, Mbarki and Shahzad, 2021)","noteIndex":0},"citationItems":[{"id":"AkhCxvJm/EuN5n2p6","uris":["http://zotero.org/users/local/fIxLkHJ1/items/28Z33DBV"],"itemData":{"id":179,"type":"article-journal","abstract":"We examine the predictive ability of online investor sentiment for six major cryptocurrency returns. For this, we use two proxies, the FEARS index of Da et al. (2015) and Twitter Happiness sentiment, applying the bivariate cross-quantilogram of Han et al. (2016). Happiness sentiment index signiﬁcantly predicts Bitcoin return as well as other major cryptocurrencies at the two extreme states of the market and for extreme levels of sentiment. Hence, investors should readjust their portfolios according to the market sentiment and limit their decision on the safe-haven property of Bitcoin. As to FEARS, predictability also exists but is rather pronounced for a low level of sentiment. Overall, Happiness sentiment reveals to be a persistent and robust predictor for most cryptocurrency returns. FEARS index also shows signiﬁcant predictability of returns, but the predictability is weaker and mainly in the short-term. In summary, our ﬁndings provide evidence that online investor sentiment is a signiﬁcant nonlinear predictor for most major cryptocurrencies returns, suggesting though the superiority of Twitter to Google-based online investor sentiment proxy. Moreover, cryptocurrency returns seem to be driven more by sentiment transmitted through social media than with macroeconomic news, which is in line with the nature of cryptocurrency participants, mainly young individuals computer enthusiasts.","container-title":"International Review of Economics &amp; Finance","DOI":"10.1016/j.iref.2021.01.008","ISSN":"10590560","journalAbbreviation":"International Review of Economics &amp; Finance","language":"en","page":"496-514","source":"DOI.org (Crossref)","title":"Predictive role of online investor sentiment for cryptocurrency market: Evidence from happiness and fears","title-short":"Predictive role of online investor sentiment for cryptocurrency market","volume":"73","author":[{"family":"Naeem","given":"Muhammad Abubakr"},{"family":"Mbarki","given":"Imen"},{"family":"Shahzad","given":"Syed Jawad Hussain"}],"issued":{"date-parts":[["2021",5]]}}}],"schema":"https://github.com/citation-style-language/schema/raw/master/csl-citation.json"} </w:instrText>
      </w:r>
      <w:r w:rsidRPr="00D46B84">
        <w:rPr>
          <w:rFonts w:ascii="Times New Roman" w:eastAsia="Times New Roman" w:hAnsi="Times New Roman" w:cs="Times New Roman"/>
          <w:color w:val="000000" w:themeColor="text1"/>
          <w:sz w:val="24"/>
          <w:szCs w:val="24"/>
          <w:lang w:eastAsia="en-GB"/>
        </w:rPr>
        <w:fldChar w:fldCharType="separate"/>
      </w:r>
      <w:r w:rsidRPr="00D46B84">
        <w:rPr>
          <w:rFonts w:ascii="Times New Roman" w:eastAsia="Times New Roman" w:hAnsi="Times New Roman" w:cs="Times New Roman"/>
          <w:noProof/>
          <w:color w:val="000000" w:themeColor="text1"/>
          <w:sz w:val="24"/>
          <w:szCs w:val="24"/>
          <w:lang w:eastAsia="en-GB"/>
        </w:rPr>
        <w:t>(Naeem, Mbarki and Shahzad, 2021)</w:t>
      </w:r>
      <w:r w:rsidRPr="00D46B84">
        <w:rPr>
          <w:rFonts w:ascii="Times New Roman" w:eastAsia="Times New Roman" w:hAnsi="Times New Roman" w:cs="Times New Roman"/>
          <w:color w:val="000000" w:themeColor="text1"/>
          <w:sz w:val="24"/>
          <w:szCs w:val="24"/>
          <w:lang w:eastAsia="en-GB"/>
        </w:rPr>
        <w:fldChar w:fldCharType="end"/>
      </w:r>
      <w:r>
        <w:rPr>
          <w:rFonts w:ascii="Times New Roman" w:eastAsia="Times New Roman" w:hAnsi="Times New Roman" w:cs="Times New Roman"/>
          <w:color w:val="000000" w:themeColor="text1"/>
          <w:sz w:val="24"/>
          <w:szCs w:val="24"/>
          <w:lang w:eastAsia="en-GB"/>
        </w:rPr>
        <w:t>.</w:t>
      </w:r>
      <w:r>
        <w:rPr>
          <w:rFonts w:ascii="Times New Roman" w:hAnsi="Times New Roman" w:cs="Times New Roman"/>
          <w:sz w:val="24"/>
          <w:szCs w:val="24"/>
        </w:rPr>
        <w:t xml:space="preserve"> </w:t>
      </w:r>
      <w:r w:rsidRPr="00D46B84">
        <w:rPr>
          <w:rFonts w:ascii="Times New Roman" w:hAnsi="Times New Roman" w:cs="Times New Roman"/>
          <w:sz w:val="24"/>
          <w:szCs w:val="24"/>
        </w:rPr>
        <w:t>Furthermore, cryptocurrency prices behave differently than traditional currencies, making it extremely difficult to forecast their prices</w:t>
      </w:r>
      <w:r w:rsidRPr="00D46B84">
        <w:rPr>
          <w:rFonts w:ascii="Times New Roman" w:hAnsi="Times New Roman" w:cs="Times New Roman"/>
          <w:b/>
          <w:bCs/>
          <w:sz w:val="24"/>
          <w:szCs w:val="24"/>
          <w:shd w:val="clear" w:color="auto" w:fill="FFFFFF"/>
        </w:rPr>
        <w:t xml:space="preserve"> </w:t>
      </w:r>
      <w:r w:rsidRPr="00D46B84">
        <w:rPr>
          <w:rFonts w:ascii="Times New Roman" w:hAnsi="Times New Roman" w:cs="Times New Roman"/>
          <w:b/>
          <w:bCs/>
          <w:sz w:val="24"/>
          <w:szCs w:val="24"/>
          <w:shd w:val="clear" w:color="auto" w:fill="FFFFFF"/>
        </w:rPr>
        <w:fldChar w:fldCharType="begin"/>
      </w:r>
      <w:r w:rsidRPr="00D46B84">
        <w:rPr>
          <w:rFonts w:ascii="Times New Roman" w:hAnsi="Times New Roman" w:cs="Times New Roman"/>
          <w:b/>
          <w:bCs/>
          <w:sz w:val="24"/>
          <w:szCs w:val="24"/>
          <w:shd w:val="clear" w:color="auto" w:fill="FFFFFF"/>
        </w:rPr>
        <w:instrText xml:space="preserve"> ADDIN ZOTERO_ITEM CSL_CITATION {"citationID":"aWtVarLm","properties":{"formattedCitation":"(Abraham {\\i{}et al.}, 2018)","plainCitation":"(Abraham et al., 2018)","noteIndex":0},"citationItems":[{"id":50,"uris":["http://zotero.org/users/local/HLcaG7x2/items/SP9UY7VL"],"itemData":{"id":50,"type":"article-journal","abstract":"In this paper, we present a method for predicting changes in Bitcoin and Ethereum prices utilizing Twitter data and Google Trends data. Bitcoin and Ethereum, the two largest cryptocurrencies in terms of market capitalization represent over $160 billion dollars in combined value. However, both Bitcoin and Ethereum have experienced signiﬁcant price swings on both daily and long term valuations. Twitter is increasingly used as a news source inﬂuencing purchase decisions by informing users of the currency and its increasing popularity. As a result, quickly understanding the impact of tweets on price direction can provide a purchasing and selling advantage to a cryptocurrency user or a trader. By analyzing tweets, we found that tweet volume, rather than tweet sentiment (which is invariably overall positive regardless of price direction), is a predictor of price direction. By utilizing a linear model that takes as input tweets and Google Trends data, we were able to accurately predict the direction of price changes. By utilizing this model, a person is able to make better informed purchase and selling decisions related to Bitcoin and Ethereum.","issue":"3","language":"en","source":"Zotero","title":"Cryptocurrency Price Prediction Using Tweet Volumes and Sentiment Analysis","volume":"1","author":[{"family":"Abraham","given":"Jethin"},{"family":"Higdon","given":"Daniel"},{"family":"Nelson","given":"John"},{"family":"Ibarra","given":"Juan"}],"issued":{"date-parts":[["2018"]]}}}],"schema":"https://github.com/citation-style-language/schema/raw/master/csl-citation.json"} </w:instrText>
      </w:r>
      <w:r w:rsidRPr="00D46B84">
        <w:rPr>
          <w:rFonts w:ascii="Times New Roman" w:hAnsi="Times New Roman" w:cs="Times New Roman"/>
          <w:b/>
          <w:bCs/>
          <w:sz w:val="24"/>
          <w:szCs w:val="24"/>
          <w:shd w:val="clear" w:color="auto" w:fill="FFFFFF"/>
        </w:rPr>
        <w:fldChar w:fldCharType="separate"/>
      </w:r>
      <w:r w:rsidRPr="00D46B84">
        <w:rPr>
          <w:rFonts w:ascii="Times New Roman" w:hAnsi="Times New Roman" w:cs="Times New Roman"/>
          <w:sz w:val="24"/>
          <w:szCs w:val="24"/>
        </w:rPr>
        <w:t xml:space="preserve">(Abraham </w:t>
      </w:r>
      <w:r w:rsidRPr="00D46B84">
        <w:rPr>
          <w:rFonts w:ascii="Times New Roman" w:hAnsi="Times New Roman" w:cs="Times New Roman"/>
          <w:i/>
          <w:iCs/>
          <w:sz w:val="24"/>
          <w:szCs w:val="24"/>
        </w:rPr>
        <w:t>et al.</w:t>
      </w:r>
      <w:r w:rsidRPr="00D46B84">
        <w:rPr>
          <w:rFonts w:ascii="Times New Roman" w:hAnsi="Times New Roman" w:cs="Times New Roman"/>
          <w:sz w:val="24"/>
          <w:szCs w:val="24"/>
        </w:rPr>
        <w:t>, 2018)</w:t>
      </w:r>
      <w:r w:rsidRPr="00D46B84">
        <w:rPr>
          <w:rFonts w:ascii="Times New Roman" w:hAnsi="Times New Roman" w:cs="Times New Roman"/>
          <w:b/>
          <w:bCs/>
          <w:sz w:val="24"/>
          <w:szCs w:val="24"/>
          <w:shd w:val="clear" w:color="auto" w:fill="FFFFFF"/>
        </w:rPr>
        <w:fldChar w:fldCharType="end"/>
      </w:r>
      <w:r>
        <w:rPr>
          <w:rFonts w:ascii="Times New Roman" w:hAnsi="Times New Roman" w:cs="Times New Roman"/>
          <w:b/>
          <w:bCs/>
          <w:sz w:val="24"/>
          <w:szCs w:val="24"/>
          <w:shd w:val="clear" w:color="auto" w:fill="FFFFFF"/>
        </w:rPr>
        <w:t>.</w:t>
      </w:r>
    </w:p>
    <w:p w14:paraId="7C3591AA" w14:textId="77777777" w:rsidR="001250AA" w:rsidRDefault="001250AA" w:rsidP="001250AA">
      <w:pPr>
        <w:pStyle w:val="NoSpacing"/>
        <w:spacing w:line="276" w:lineRule="auto"/>
        <w:jc w:val="both"/>
        <w:rPr>
          <w:rFonts w:ascii="Times New Roman" w:eastAsia="Times New Roman" w:hAnsi="Times New Roman" w:cs="Times New Roman"/>
          <w:color w:val="000000" w:themeColor="text1"/>
          <w:sz w:val="24"/>
          <w:szCs w:val="24"/>
          <w:lang w:eastAsia="en-GB"/>
        </w:rPr>
      </w:pPr>
    </w:p>
    <w:p w14:paraId="2E222B02" w14:textId="77777777" w:rsidR="001250AA" w:rsidRPr="006F36B4" w:rsidRDefault="001250AA" w:rsidP="001250AA">
      <w:pPr>
        <w:pStyle w:val="NoSpacing"/>
        <w:spacing w:line="276" w:lineRule="auto"/>
        <w:jc w:val="both"/>
        <w:rPr>
          <w:rFonts w:asciiTheme="majorBidi" w:eastAsia="Times New Roman" w:hAnsiTheme="majorBidi" w:cstheme="majorBidi"/>
          <w:color w:val="000000" w:themeColor="text1"/>
          <w:sz w:val="24"/>
          <w:szCs w:val="24"/>
          <w:lang w:eastAsia="en-GB"/>
        </w:rPr>
      </w:pPr>
      <w:r w:rsidRPr="006F36B4">
        <w:rPr>
          <w:rFonts w:asciiTheme="majorBidi" w:eastAsia="Times New Roman" w:hAnsiTheme="majorBidi" w:cstheme="majorBidi"/>
          <w:color w:val="000000" w:themeColor="text1"/>
          <w:sz w:val="24"/>
          <w:szCs w:val="24"/>
          <w:lang w:eastAsia="en-GB"/>
        </w:rPr>
        <w:t xml:space="preserve">In order to predict market movements, several methods have been applied, such as statistical analysis, pattern recognition, machine learning, sentiment analysis, and hybrid approaches. </w:t>
      </w:r>
      <w:r w:rsidRPr="006F36B4">
        <w:rPr>
          <w:rFonts w:asciiTheme="majorBidi" w:hAnsiTheme="majorBidi" w:cstheme="majorBidi"/>
          <w:sz w:val="24"/>
          <w:szCs w:val="24"/>
        </w:rPr>
        <w:t xml:space="preserve">Statistics, as the oldest approach, is employed for data analysis. After that, pattern recognition is a visual strategy that has gained widespread adoption among traders. Recognizing trends and patterns in the stock market's data is required for this. Machine Learning, particularly </w:t>
      </w:r>
      <w:r w:rsidRPr="006F36B4">
        <w:rPr>
          <w:rStyle w:val="issue-underline"/>
          <w:rFonts w:asciiTheme="majorBidi" w:hAnsiTheme="majorBidi" w:cstheme="majorBidi"/>
          <w:sz w:val="24"/>
          <w:szCs w:val="24"/>
        </w:rPr>
        <w:t>with the advancements</w:t>
      </w:r>
      <w:r w:rsidRPr="006F36B4">
        <w:rPr>
          <w:rFonts w:asciiTheme="majorBidi" w:hAnsiTheme="majorBidi" w:cstheme="majorBidi"/>
          <w:sz w:val="24"/>
          <w:szCs w:val="24"/>
        </w:rPr>
        <w:t xml:space="preserve"> in deep learning tools, has gained significant popularity for predicting time-series data. The introduction of computer-based recognition through machine learning has further </w:t>
      </w:r>
      <w:r w:rsidRPr="006F36B4">
        <w:rPr>
          <w:rStyle w:val="issue-underline"/>
          <w:rFonts w:asciiTheme="majorBidi" w:hAnsiTheme="majorBidi" w:cstheme="majorBidi"/>
          <w:sz w:val="24"/>
          <w:szCs w:val="24"/>
        </w:rPr>
        <w:t>amplified the importance of pattern</w:t>
      </w:r>
      <w:r w:rsidRPr="006F36B4">
        <w:rPr>
          <w:rFonts w:asciiTheme="majorBidi" w:hAnsiTheme="majorBidi" w:cstheme="majorBidi"/>
          <w:sz w:val="24"/>
          <w:szCs w:val="24"/>
        </w:rPr>
        <w:t xml:space="preserve"> recognition theory. Sentiment </w:t>
      </w:r>
      <w:r w:rsidRPr="006F36B4">
        <w:rPr>
          <w:rStyle w:val="issue-underline"/>
          <w:rFonts w:asciiTheme="majorBidi" w:hAnsiTheme="majorBidi" w:cstheme="majorBidi"/>
          <w:sz w:val="24"/>
          <w:szCs w:val="24"/>
        </w:rPr>
        <w:t>Analysis</w:t>
      </w:r>
      <w:r w:rsidRPr="006F36B4">
        <w:rPr>
          <w:rFonts w:asciiTheme="majorBidi" w:hAnsiTheme="majorBidi" w:cstheme="majorBidi"/>
          <w:sz w:val="24"/>
          <w:szCs w:val="24"/>
        </w:rPr>
        <w:t xml:space="preserve"> </w:t>
      </w:r>
      <w:r w:rsidRPr="006F36B4">
        <w:rPr>
          <w:rStyle w:val="issue-underline"/>
          <w:rFonts w:asciiTheme="majorBidi" w:hAnsiTheme="majorBidi" w:cstheme="majorBidi"/>
          <w:sz w:val="24"/>
          <w:szCs w:val="24"/>
        </w:rPr>
        <w:t>takes a different route by analysing</w:t>
      </w:r>
      <w:r w:rsidRPr="006F36B4">
        <w:rPr>
          <w:rFonts w:asciiTheme="majorBidi" w:hAnsiTheme="majorBidi" w:cstheme="majorBidi"/>
          <w:sz w:val="24"/>
          <w:szCs w:val="24"/>
        </w:rPr>
        <w:t xml:space="preserve"> crowd-sourced data. It relies on the principle of </w:t>
      </w:r>
      <w:r w:rsidRPr="006F36B4">
        <w:rPr>
          <w:rStyle w:val="issue-underline"/>
          <w:rFonts w:asciiTheme="majorBidi" w:hAnsiTheme="majorBidi" w:cstheme="majorBidi"/>
          <w:sz w:val="24"/>
          <w:szCs w:val="24"/>
        </w:rPr>
        <w:t>"wisdom</w:t>
      </w:r>
      <w:r w:rsidRPr="006F36B4">
        <w:rPr>
          <w:rFonts w:asciiTheme="majorBidi" w:hAnsiTheme="majorBidi" w:cstheme="majorBidi"/>
          <w:sz w:val="24"/>
          <w:szCs w:val="24"/>
        </w:rPr>
        <w:t xml:space="preserve"> of crowds," considering </w:t>
      </w:r>
      <w:r w:rsidRPr="006F36B4">
        <w:rPr>
          <w:rStyle w:val="issue-underline"/>
          <w:rFonts w:asciiTheme="majorBidi" w:hAnsiTheme="majorBidi" w:cstheme="majorBidi"/>
          <w:sz w:val="24"/>
          <w:szCs w:val="24"/>
        </w:rPr>
        <w:t>the collective opinion of individuals as</w:t>
      </w:r>
      <w:r w:rsidRPr="006F36B4">
        <w:rPr>
          <w:rFonts w:asciiTheme="majorBidi" w:hAnsiTheme="majorBidi" w:cstheme="majorBidi"/>
          <w:sz w:val="24"/>
          <w:szCs w:val="24"/>
        </w:rPr>
        <w:t xml:space="preserve"> reliable as that of a single expert. This approach leverages news, current events, public releases, and social media to </w:t>
      </w:r>
      <w:r w:rsidRPr="006F36B4">
        <w:rPr>
          <w:rStyle w:val="issue-underline"/>
          <w:rFonts w:asciiTheme="majorBidi" w:hAnsiTheme="majorBidi" w:cstheme="majorBidi"/>
          <w:sz w:val="24"/>
          <w:szCs w:val="24"/>
        </w:rPr>
        <w:t xml:space="preserve">make market forecasts. </w:t>
      </w:r>
      <w:r w:rsidRPr="006F36B4">
        <w:rPr>
          <w:rFonts w:asciiTheme="majorBidi" w:hAnsiTheme="majorBidi" w:cstheme="majorBidi"/>
          <w:sz w:val="24"/>
          <w:szCs w:val="24"/>
        </w:rPr>
        <w:t xml:space="preserve">In the </w:t>
      </w:r>
      <w:r w:rsidRPr="006F36B4">
        <w:rPr>
          <w:rStyle w:val="issue-underline"/>
          <w:rFonts w:asciiTheme="majorBidi" w:hAnsiTheme="majorBidi" w:cstheme="majorBidi"/>
          <w:sz w:val="24"/>
          <w:szCs w:val="24"/>
        </w:rPr>
        <w:t>Hybrid</w:t>
      </w:r>
      <w:r w:rsidRPr="006F36B4">
        <w:rPr>
          <w:rFonts w:asciiTheme="majorBidi" w:hAnsiTheme="majorBidi" w:cstheme="majorBidi"/>
          <w:sz w:val="24"/>
          <w:szCs w:val="24"/>
        </w:rPr>
        <w:t xml:space="preserve"> method, a combination of the mentioned approaches is utilized. This comprehensive approach amalgamates statistical analysis, visual pattern recognition, machine learning techniques, and sentiment analysis to enhance market analysis and prediction.</w:t>
      </w:r>
      <w:r w:rsidRPr="006F36B4">
        <w:rPr>
          <w:rFonts w:asciiTheme="majorBidi" w:hAnsiTheme="majorBidi" w:cstheme="majorBidi"/>
          <w:b/>
          <w:bCs/>
          <w:color w:val="333333"/>
          <w:sz w:val="24"/>
          <w:szCs w:val="24"/>
          <w:shd w:val="clear" w:color="auto" w:fill="FFFFFF"/>
        </w:rPr>
        <w:fldChar w:fldCharType="begin"/>
      </w:r>
      <w:r w:rsidRPr="006F36B4">
        <w:rPr>
          <w:rFonts w:asciiTheme="majorBidi" w:hAnsiTheme="majorBidi" w:cstheme="majorBidi"/>
          <w:b/>
          <w:bCs/>
          <w:color w:val="333333"/>
          <w:sz w:val="24"/>
          <w:szCs w:val="24"/>
          <w:shd w:val="clear" w:color="auto" w:fill="FFFFFF"/>
        </w:rPr>
        <w:instrText xml:space="preserve"> ADDIN ZOTERO_ITEM CSL_CITATION {"citationID":"cvdwOpZA","properties":{"formattedCitation":"(Serafini {\\i{}et al.}, 2020)","plainCitation":"(Serafini et al., 2020)","noteIndex":0},"citationItems":[{"id":71,"uris":["http://zotero.org/users/local/HLcaG7x2/items/SNAH538H"],"itemData":{"id":71,"type":"paper-conference","abstract":"Nowadays, Bitcoin has become the most popular cryptocurrency, which gains the attention of investors and speculators alike. Asset pricing is a risky and challenging activity that enchants lots of shareholders. Indeed, the difﬁculty in making predictions lies in understanding the multiple factors that affect the Bitcoin price trend. Modeling the market behavior and thus, the sentiment in the Bitcoin ecosystem provides an insight into the predictions of the Bitcoin price. While there are signiﬁcant studies that investigate the token economics based on the Bitcoin network, limited research has been performed to analyze the network sentiment on the overall Bitcoin price. In this paper, we investigate the predictive power of network sentiments and explore statistical and deep-learning methods to predict Bitcoin future price. In particular, we analyze ﬁnancial and sentiment features extracted from economic and crowdsourced data respectively, and we show how the sentiment is the most signiﬁcant factor in predicting Bitcoin market stocks. Next, we compare two models used for Bitcoin time-series predictions: the Auto-Regressive Integrated Moving Average with eXogenous input (ARIMAX) and the Recurrent Neural Network (RNN). We demonstrate that both models achieve optimal results on new predictions, with a mean squared error lower than 0.14%, due to the inclusion of the studied sentiment feature. Besides, since the ARIMAX achieves better predictions than the RNN, we also prove that, with just a linear model, we may obtain outstanding market forecasts in the Bitcoin scenario.","container-title":"2020 International Joint Conference on Neural Networks (IJCNN)","DOI":"10.1109/IJCNN48605.2020.9206704","event-place":"Glasgow, United Kingdom","event-title":"2020 International Joint Conference on Neural Networks (IJCNN)","ISBN":"978-1-72816-926-2","language":"en","page":"1-8","publisher":"IEEE","publisher-place":"Glasgow, United Kingdom","source":"DOI.org (Crossref)","title":"Sentiment-Driven Price Prediction of the Bitcoin based on Statistical and Deep Learning Approaches","URL":"https://ieeexplore.ieee.org/document/9206704/","author":[{"family":"Serafini","given":"Giulia"},{"family":"Yi","given":"Ping"},{"family":"Zhang","given":"Qingquan"},{"family":"Brambilla","given":"Marco"},{"family":"Wang","given":"Jiayue"},{"family":"Hu","given":"Yiwei"},{"family":"Li","given":"Beibei"}],"accessed":{"date-parts":[["2023",5,30]]},"issued":{"date-parts":[["2020",7]]}}}],"schema":"https://github.com/citation-style-language/schema/raw/master/csl-citation.json"} </w:instrText>
      </w:r>
      <w:r w:rsidRPr="006F36B4">
        <w:rPr>
          <w:rFonts w:asciiTheme="majorBidi" w:hAnsiTheme="majorBidi" w:cstheme="majorBidi"/>
          <w:b/>
          <w:bCs/>
          <w:color w:val="333333"/>
          <w:sz w:val="24"/>
          <w:szCs w:val="24"/>
          <w:shd w:val="clear" w:color="auto" w:fill="FFFFFF"/>
        </w:rPr>
        <w:fldChar w:fldCharType="separate"/>
      </w:r>
      <w:r w:rsidRPr="006F36B4">
        <w:rPr>
          <w:rFonts w:asciiTheme="majorBidi" w:hAnsiTheme="majorBidi" w:cstheme="majorBidi"/>
          <w:color w:val="000000"/>
          <w:sz w:val="24"/>
          <w:szCs w:val="24"/>
        </w:rPr>
        <w:t xml:space="preserve">(Serafini </w:t>
      </w:r>
      <w:r w:rsidRPr="006F36B4">
        <w:rPr>
          <w:rFonts w:asciiTheme="majorBidi" w:hAnsiTheme="majorBidi" w:cstheme="majorBidi"/>
          <w:i/>
          <w:iCs/>
          <w:color w:val="000000"/>
          <w:sz w:val="24"/>
          <w:szCs w:val="24"/>
        </w:rPr>
        <w:t>et al.</w:t>
      </w:r>
      <w:r w:rsidRPr="006F36B4">
        <w:rPr>
          <w:rFonts w:asciiTheme="majorBidi" w:hAnsiTheme="majorBidi" w:cstheme="majorBidi"/>
          <w:color w:val="000000"/>
          <w:sz w:val="24"/>
          <w:szCs w:val="24"/>
        </w:rPr>
        <w:t>, 2020)</w:t>
      </w:r>
      <w:r w:rsidRPr="006F36B4">
        <w:rPr>
          <w:rFonts w:asciiTheme="majorBidi" w:hAnsiTheme="majorBidi" w:cstheme="majorBidi"/>
          <w:b/>
          <w:bCs/>
          <w:color w:val="333333"/>
          <w:sz w:val="24"/>
          <w:szCs w:val="24"/>
          <w:shd w:val="clear" w:color="auto" w:fill="FFFFFF"/>
        </w:rPr>
        <w:fldChar w:fldCharType="end"/>
      </w:r>
    </w:p>
    <w:p w14:paraId="6FD8B621" w14:textId="77777777" w:rsidR="001250AA" w:rsidRPr="003A173F" w:rsidRDefault="001250AA" w:rsidP="001250AA">
      <w:pPr>
        <w:pStyle w:val="pb-2"/>
        <w:spacing w:line="276" w:lineRule="auto"/>
        <w:jc w:val="both"/>
        <w:rPr>
          <w:b/>
          <w:bCs/>
          <w:color w:val="333333"/>
          <w:shd w:val="clear" w:color="auto" w:fill="FFFFFF"/>
        </w:rPr>
      </w:pPr>
    </w:p>
    <w:p w14:paraId="67CFF7FD" w14:textId="77777777" w:rsidR="001250AA" w:rsidRPr="00B9579B" w:rsidRDefault="001250AA" w:rsidP="001250AA">
      <w:pPr>
        <w:pStyle w:val="NoSpacing"/>
        <w:spacing w:line="360" w:lineRule="auto"/>
        <w:jc w:val="both"/>
        <w:rPr>
          <w:rFonts w:ascii="Times New Roman" w:eastAsia="Times New Roman" w:hAnsi="Times New Roman" w:cs="Times New Roman"/>
          <w:b/>
          <w:bCs/>
          <w:color w:val="000000" w:themeColor="text1"/>
          <w:sz w:val="24"/>
          <w:szCs w:val="24"/>
          <w:lang w:eastAsia="en-GB"/>
        </w:rPr>
      </w:pPr>
      <w:r w:rsidRPr="00B9579B">
        <w:rPr>
          <w:rFonts w:ascii="Times New Roman" w:eastAsia="Times New Roman" w:hAnsi="Times New Roman" w:cs="Times New Roman"/>
          <w:b/>
          <w:bCs/>
          <w:color w:val="000000" w:themeColor="text1"/>
          <w:sz w:val="24"/>
          <w:szCs w:val="24"/>
          <w:lang w:eastAsia="en-GB"/>
        </w:rPr>
        <w:t>1.2 Research aim and objectives</w:t>
      </w:r>
    </w:p>
    <w:p w14:paraId="3069833F" w14:textId="77777777" w:rsidR="001250AA" w:rsidRDefault="001250AA" w:rsidP="001250AA">
      <w:pPr>
        <w:pStyle w:val="NoSpacing"/>
        <w:spacing w:line="276" w:lineRule="auto"/>
        <w:jc w:val="both"/>
        <w:rPr>
          <w:rFonts w:ascii="Times New Roman" w:hAnsi="Times New Roman" w:cs="Times New Roman"/>
          <w:sz w:val="24"/>
          <w:szCs w:val="24"/>
        </w:rPr>
      </w:pPr>
      <w:r w:rsidRPr="00B9579B">
        <w:rPr>
          <w:rFonts w:ascii="Times New Roman" w:eastAsia="Times New Roman" w:hAnsi="Times New Roman" w:cs="Times New Roman"/>
          <w:color w:val="000000" w:themeColor="text1"/>
          <w:sz w:val="24"/>
          <w:szCs w:val="24"/>
          <w:lang w:eastAsia="en-GB"/>
        </w:rPr>
        <w:lastRenderedPageBreak/>
        <w:t>The aim of this study is to develop a hybrid method by integrating a Transformer-based deep learning model with sentiment analysis methodologies</w:t>
      </w:r>
      <w:r>
        <w:rPr>
          <w:rFonts w:ascii="Times New Roman" w:eastAsia="Times New Roman" w:hAnsi="Times New Roman" w:cs="Times New Roman"/>
          <w:color w:val="000000" w:themeColor="text1"/>
          <w:sz w:val="24"/>
          <w:szCs w:val="24"/>
          <w:lang w:eastAsia="en-GB"/>
        </w:rPr>
        <w:t xml:space="preserve"> </w:t>
      </w:r>
      <w:r w:rsidRPr="00806C76">
        <w:rPr>
          <w:rFonts w:ascii="Times New Roman" w:hAnsi="Times New Roman" w:cs="Times New Roman"/>
          <w:sz w:val="24"/>
          <w:szCs w:val="24"/>
        </w:rPr>
        <w:t>to</w:t>
      </w:r>
      <w:r>
        <w:rPr>
          <w:rFonts w:ascii="Times New Roman" w:hAnsi="Times New Roman" w:cs="Times New Roman"/>
          <w:sz w:val="24"/>
          <w:szCs w:val="24"/>
        </w:rPr>
        <w:t xml:space="preserve"> </w:t>
      </w:r>
      <w:r w:rsidRPr="00B9579B">
        <w:rPr>
          <w:rFonts w:ascii="Times New Roman" w:hAnsi="Times New Roman" w:cs="Times New Roman"/>
          <w:sz w:val="24"/>
          <w:szCs w:val="24"/>
        </w:rPr>
        <w:t xml:space="preserve">investigates the impact of sentiment and emotions expressed in finance-related news articles on cryptocurrency portfolio performance. Through the application of deep learning techniques and sentiment analysis methodologies, this research seeks to explore the correlation between sentiment and emotions found in online forum </w:t>
      </w:r>
      <w:r w:rsidRPr="00B9579B">
        <w:rPr>
          <w:rStyle w:val="issue-underline"/>
          <w:rFonts w:ascii="Times New Roman" w:hAnsi="Times New Roman" w:cs="Times New Roman"/>
          <w:sz w:val="24"/>
          <w:szCs w:val="24"/>
        </w:rPr>
        <w:t>comments and</w:t>
      </w:r>
      <w:r w:rsidRPr="00B9579B">
        <w:rPr>
          <w:rFonts w:ascii="Times New Roman" w:hAnsi="Times New Roman" w:cs="Times New Roman"/>
          <w:sz w:val="24"/>
          <w:szCs w:val="24"/>
        </w:rPr>
        <w:t xml:space="preserve"> the performance of cryptocurrency portfolios.</w:t>
      </w:r>
      <w:r>
        <w:rPr>
          <w:rFonts w:ascii="Times New Roman" w:hAnsi="Times New Roman" w:cs="Times New Roman"/>
          <w:sz w:val="24"/>
          <w:szCs w:val="24"/>
        </w:rPr>
        <w:t xml:space="preserve"> </w:t>
      </w:r>
      <w:r w:rsidRPr="00A03661">
        <w:rPr>
          <w:rFonts w:ascii="Times New Roman" w:hAnsi="Times New Roman" w:cs="Times New Roman"/>
          <w:sz w:val="24"/>
          <w:szCs w:val="24"/>
        </w:rPr>
        <w:t xml:space="preserve">The following objectives will be pursued as part of the </w:t>
      </w:r>
      <w:r>
        <w:rPr>
          <w:rFonts w:ascii="Times New Roman" w:hAnsi="Times New Roman" w:cs="Times New Roman"/>
          <w:sz w:val="24"/>
          <w:szCs w:val="24"/>
        </w:rPr>
        <w:t>research</w:t>
      </w:r>
      <w:r w:rsidRPr="00A03661">
        <w:rPr>
          <w:rFonts w:ascii="Times New Roman" w:hAnsi="Times New Roman" w:cs="Times New Roman"/>
          <w:sz w:val="24"/>
          <w:szCs w:val="24"/>
        </w:rPr>
        <w:t xml:space="preserve"> in order to accomplish the stated goals:</w:t>
      </w:r>
    </w:p>
    <w:p w14:paraId="5ADCD5A9" w14:textId="77777777" w:rsidR="001250AA" w:rsidRDefault="001250AA" w:rsidP="001250AA">
      <w:pPr>
        <w:pStyle w:val="NoSpacing"/>
        <w:spacing w:line="276" w:lineRule="auto"/>
        <w:jc w:val="both"/>
        <w:rPr>
          <w:rFonts w:ascii="Times New Roman" w:hAnsi="Times New Roman" w:cs="Times New Roman"/>
          <w:sz w:val="24"/>
          <w:szCs w:val="24"/>
        </w:rPr>
      </w:pPr>
    </w:p>
    <w:p w14:paraId="64FDA310" w14:textId="77777777" w:rsidR="001250AA" w:rsidRDefault="001250AA" w:rsidP="001250AA">
      <w:pPr>
        <w:pStyle w:val="pb-2"/>
        <w:numPr>
          <w:ilvl w:val="0"/>
          <w:numId w:val="28"/>
        </w:numPr>
        <w:spacing w:line="276" w:lineRule="auto"/>
        <w:jc w:val="both"/>
      </w:pPr>
      <w:r w:rsidRPr="00DD1B7B">
        <w:t>1) To study sentiment analysis, deep learning, and cryptocurrency portfolio performance literature. Gain significant insights, develop a basis for the study, and choose the best data science methodology based on the literature.</w:t>
      </w:r>
    </w:p>
    <w:p w14:paraId="71658183" w14:textId="77777777" w:rsidR="001250AA" w:rsidRDefault="001250AA" w:rsidP="001250AA">
      <w:pPr>
        <w:pStyle w:val="pb-2"/>
        <w:numPr>
          <w:ilvl w:val="0"/>
          <w:numId w:val="28"/>
        </w:numPr>
        <w:spacing w:line="276" w:lineRule="auto"/>
        <w:jc w:val="both"/>
      </w:pPr>
      <w:r>
        <w:t>To s</w:t>
      </w:r>
      <w:r w:rsidRPr="009017E8">
        <w:t>earch for and acquire an open-source dataset that includes cryptocurrency prices over time, as well as sentiment and emotional comments from online forums. This dataset will be used for training and testing the developed model, requiring thorough exploration of diverse sources and repositories.</w:t>
      </w:r>
    </w:p>
    <w:p w14:paraId="5E268396" w14:textId="77777777" w:rsidR="001250AA" w:rsidRDefault="001250AA" w:rsidP="001250AA">
      <w:pPr>
        <w:pStyle w:val="pb-2"/>
        <w:numPr>
          <w:ilvl w:val="0"/>
          <w:numId w:val="28"/>
        </w:numPr>
        <w:spacing w:line="276" w:lineRule="auto"/>
        <w:jc w:val="both"/>
      </w:pPr>
      <w:r>
        <w:t>To e</w:t>
      </w:r>
      <w:r w:rsidRPr="00741418">
        <w:t>xplore the relationship between sentiments, emotions in online forum comments, and cryptocurrency portfolio performance using a Transformer-based deep learning model. Analyse sentiments and emotions for correlations with portfolio performance.</w:t>
      </w:r>
    </w:p>
    <w:p w14:paraId="0692FB38" w14:textId="77777777" w:rsidR="001250AA" w:rsidRDefault="001250AA" w:rsidP="001250AA">
      <w:pPr>
        <w:pStyle w:val="pb-2"/>
        <w:numPr>
          <w:ilvl w:val="0"/>
          <w:numId w:val="28"/>
        </w:numPr>
        <w:spacing w:line="276" w:lineRule="auto"/>
        <w:jc w:val="both"/>
      </w:pPr>
      <w:r w:rsidRPr="00782399">
        <w:t>To carry out exhaustive testing, evaluation, and discussion of the research findings. This will expand the field's understanding and provide new research avenues.</w:t>
      </w:r>
    </w:p>
    <w:p w14:paraId="4FBC5222" w14:textId="77777777" w:rsidR="001250AA" w:rsidRDefault="001250AA" w:rsidP="001250AA">
      <w:pPr>
        <w:pStyle w:val="pb-2"/>
        <w:spacing w:line="276" w:lineRule="auto"/>
        <w:jc w:val="both"/>
      </w:pPr>
    </w:p>
    <w:p w14:paraId="06A7C470" w14:textId="77777777" w:rsidR="001250AA" w:rsidRPr="00601880" w:rsidRDefault="001250AA" w:rsidP="001250AA">
      <w:pPr>
        <w:pStyle w:val="pb-2"/>
        <w:spacing w:line="276" w:lineRule="auto"/>
        <w:jc w:val="both"/>
        <w:rPr>
          <w:b/>
          <w:bCs/>
        </w:rPr>
      </w:pPr>
      <w:r w:rsidRPr="00601880">
        <w:rPr>
          <w:b/>
          <w:bCs/>
        </w:rPr>
        <w:t xml:space="preserve">1.3 </w:t>
      </w:r>
      <w:r w:rsidRPr="00601880">
        <w:rPr>
          <w:b/>
          <w:bCs/>
          <w:iCs/>
          <w:noProof/>
        </w:rPr>
        <w:t>Research approach</w:t>
      </w:r>
    </w:p>
    <w:p w14:paraId="6D27A73F" w14:textId="77777777" w:rsidR="001250AA" w:rsidRPr="003A6570" w:rsidRDefault="001250AA" w:rsidP="001250AA">
      <w:pPr>
        <w:pStyle w:val="NormalWeb"/>
        <w:spacing w:before="0" w:beforeAutospacing="0" w:after="0" w:afterAutospacing="0" w:line="276" w:lineRule="auto"/>
        <w:jc w:val="both"/>
        <w:rPr>
          <w:color w:val="0E101A"/>
        </w:rPr>
      </w:pPr>
      <w:r w:rsidRPr="003A6570">
        <w:rPr>
          <w:color w:val="0E101A"/>
        </w:rPr>
        <w:t xml:space="preserve">Data science projects can profit from project management and process methodologies. Such methodologies work as a success factor </w:t>
      </w:r>
      <w:r w:rsidRPr="003A6570">
        <w:rPr>
          <w:color w:val="0E101A"/>
        </w:rPr>
        <w:fldChar w:fldCharType="begin"/>
      </w:r>
      <w:r w:rsidRPr="003A6570">
        <w:rPr>
          <w:color w:val="0E101A"/>
        </w:rPr>
        <w:instrText xml:space="preserve"> ADDIN ZOTERO_ITEM CSL_CITATION {"citationID":"Xj47o7Si","properties":{"formattedCitation":"(Schr\\uc0\\u246{}er, Kruse and G\\uc0\\u243{}mez, 2021)","plainCitation":"(Schröer, Kruse and Gómez, 2021)","noteIndex":0},"citationItems":[{"id":"AkhCxvJm/fJooKmaU","uris":["http://zotero.org/users/local/fIxLkHJ1/items/SZ6GLNA7"],"itemData":{"id":198,"type":"article-journal","abstract":"Abstract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Pr="003A6570">
        <w:rPr>
          <w:color w:val="0E101A"/>
        </w:rPr>
        <w:fldChar w:fldCharType="separate"/>
      </w:r>
      <w:r w:rsidRPr="003A6570">
        <w:rPr>
          <w:color w:val="000000"/>
        </w:rPr>
        <w:t>(</w:t>
      </w:r>
      <w:proofErr w:type="spellStart"/>
      <w:r w:rsidRPr="003A6570">
        <w:rPr>
          <w:color w:val="000000"/>
        </w:rPr>
        <w:t>Schröer</w:t>
      </w:r>
      <w:proofErr w:type="spellEnd"/>
      <w:r w:rsidRPr="003A6570">
        <w:rPr>
          <w:color w:val="000000"/>
        </w:rPr>
        <w:t>, Kruse and Gómez, 2021)</w:t>
      </w:r>
      <w:r w:rsidRPr="003A6570">
        <w:rPr>
          <w:color w:val="0E101A"/>
        </w:rPr>
        <w:fldChar w:fldCharType="end"/>
      </w:r>
      <w:r w:rsidRPr="003A6570">
        <w:rPr>
          <w:color w:val="0E101A"/>
        </w:rPr>
        <w:t>.</w:t>
      </w:r>
    </w:p>
    <w:p w14:paraId="2547FC52" w14:textId="77777777" w:rsidR="001250AA" w:rsidRPr="00601880" w:rsidRDefault="001250AA" w:rsidP="001250AA">
      <w:pPr>
        <w:pStyle w:val="NormalWeb"/>
        <w:spacing w:before="0" w:beforeAutospacing="0" w:after="0" w:afterAutospacing="0" w:line="276" w:lineRule="auto"/>
        <w:jc w:val="both"/>
        <w:rPr>
          <w:color w:val="0E101A"/>
        </w:rPr>
      </w:pPr>
      <w:r w:rsidRPr="003A6570">
        <w:rPr>
          <w:color w:val="0E101A"/>
        </w:rPr>
        <w:t>As CRISP-DM (</w:t>
      </w:r>
      <w:proofErr w:type="spellStart"/>
      <w:r w:rsidRPr="003A6570">
        <w:rPr>
          <w:color w:val="0E101A"/>
        </w:rPr>
        <w:t>CRoss</w:t>
      </w:r>
      <w:proofErr w:type="spellEnd"/>
      <w:r w:rsidRPr="003A6570">
        <w:rPr>
          <w:color w:val="0E101A"/>
        </w:rPr>
        <w:t xml:space="preserve"> Industry Standard Process for Data Mining) is one of the project management and process methods that offers a framework for executing big data projects which is independent of both the industry sector and the technology employed, it is one of the project management and process methodologies. This model is intended to make large data mining initiatives less expensive, more trustworthy, repeatable, easier to organize, and quicker</w:t>
      </w:r>
      <w:r w:rsidRPr="003A6570">
        <w:rPr>
          <w:color w:val="0E101A"/>
        </w:rPr>
        <w:fldChar w:fldCharType="begin"/>
      </w:r>
      <w:r w:rsidRPr="003A6570">
        <w:rPr>
          <w:color w:val="0E101A"/>
        </w:rPr>
        <w:instrText xml:space="preserve"> ADDIN ZOTERO_ITEM CSL_CITATION {"citationID":"VPEKHOwI","properties":{"formattedCitation":"(Wirth and Hipp, 2000)","plainCitation":"(Wirth and Hipp, 2000)","noteIndex":0},"citationItems":[{"id":"AkhCxvJm/FNanIrRN","uris":["http://zotero.org/users/local/fIxLkHJ1/items/FYRK4YYK"],"itemData":{"id":157,"type":"article-journal","abstract":"The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practice.","language":"en","source":"Zotero","title":"CRISP-DM: Towards a Standard Process Model for Data Mining","author":[{"family":"Wirth","given":"Rüdiger"},{"family":"Hipp","given":"Jochen"}],"issued":{"date-parts":[["2000"]]}}}],"schema":"https://github.com/citation-style-language/schema/raw/master/csl-citation.json"} </w:instrText>
      </w:r>
      <w:r w:rsidRPr="003A6570">
        <w:rPr>
          <w:color w:val="0E101A"/>
        </w:rPr>
        <w:fldChar w:fldCharType="separate"/>
      </w:r>
      <w:r w:rsidRPr="003A6570">
        <w:rPr>
          <w:noProof/>
          <w:color w:val="0E101A"/>
        </w:rPr>
        <w:t>(Wirth and Hipp, 2000)</w:t>
      </w:r>
      <w:r w:rsidRPr="003A6570">
        <w:rPr>
          <w:color w:val="0E101A"/>
        </w:rPr>
        <w:fldChar w:fldCharType="end"/>
      </w:r>
      <w:r w:rsidRPr="003A6570">
        <w:rPr>
          <w:color w:val="0E101A"/>
        </w:rPr>
        <w:t>. Accordingly, we will use CRISP-DM as the process methodology that includes the following steps:</w:t>
      </w:r>
      <w:r>
        <w:rPr>
          <w:color w:val="0E101A"/>
        </w:rPr>
        <w:t xml:space="preserve"> </w:t>
      </w:r>
      <w:r w:rsidRPr="003A6570">
        <w:t>1) Business Understanding, 2) Data Understanding, 3) Data 4) Preparation, 5) Modelling, 6) Evaluation, and 7) Deployment.</w:t>
      </w:r>
    </w:p>
    <w:p w14:paraId="55A7A6EF" w14:textId="77777777" w:rsidR="001250AA" w:rsidRPr="00601880" w:rsidRDefault="001250AA" w:rsidP="001250AA">
      <w:pPr>
        <w:pStyle w:val="NoSpacing"/>
        <w:spacing w:line="276" w:lineRule="auto"/>
        <w:jc w:val="both"/>
        <w:rPr>
          <w:rFonts w:ascii="Times New Roman" w:hAnsi="Times New Roman" w:cs="Times New Roman"/>
          <w:b/>
          <w:bCs/>
          <w:iCs/>
          <w:sz w:val="24"/>
          <w:szCs w:val="24"/>
        </w:rPr>
      </w:pPr>
    </w:p>
    <w:p w14:paraId="1BBC142A" w14:textId="77777777" w:rsidR="001250AA" w:rsidRPr="00601880" w:rsidRDefault="001250AA" w:rsidP="001250AA">
      <w:pPr>
        <w:pStyle w:val="NoSpacing"/>
        <w:spacing w:line="360" w:lineRule="auto"/>
        <w:jc w:val="both"/>
        <w:rPr>
          <w:rFonts w:ascii="Times New Roman" w:eastAsia="Times New Roman" w:hAnsi="Times New Roman" w:cs="Times New Roman"/>
          <w:b/>
          <w:bCs/>
          <w:iCs/>
          <w:color w:val="000000" w:themeColor="text1"/>
          <w:sz w:val="24"/>
          <w:szCs w:val="24"/>
          <w:lang w:eastAsia="en-GB"/>
        </w:rPr>
      </w:pPr>
      <w:r w:rsidRPr="00601880">
        <w:rPr>
          <w:rFonts w:ascii="Times New Roman" w:eastAsia="Times New Roman" w:hAnsi="Times New Roman" w:cs="Times New Roman"/>
          <w:b/>
          <w:bCs/>
          <w:iCs/>
          <w:color w:val="000000" w:themeColor="text1"/>
          <w:sz w:val="24"/>
          <w:szCs w:val="24"/>
          <w:lang w:eastAsia="en-GB"/>
        </w:rPr>
        <w:t>1.4 Dissertation outline</w:t>
      </w:r>
    </w:p>
    <w:p w14:paraId="195E53F8"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lastRenderedPageBreak/>
        <w:t>The evaluation of the literature will look at the various models and sentiment analysis methodologies employed in these investigations, as well as their accuracy and potential for boosting the profitability of cryptocurrency portfolios. By combining these insights, we hope to identify crucial insights and knowledge gaps that will help us design our own deep-learning model.</w:t>
      </w:r>
    </w:p>
    <w:p w14:paraId="52C81A3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61A2E156"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Afterward through the proposed methodology for this research, we will follow the CRISP-DM process model, which provides a framework for carrying out big data projects. The five steps of CRISP-DM methodology will be clarified.</w:t>
      </w:r>
    </w:p>
    <w:p w14:paraId="40AB77E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0D23ED0E"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 xml:space="preserve">In the part on data analysis, our primary focus is on the creation of a deep learning model that is based on the Transformer. This article investigates the methods that was applied in order to </w:t>
      </w:r>
      <w:proofErr w:type="spellStart"/>
      <w:r w:rsidRPr="00DC1483">
        <w:rPr>
          <w:rFonts w:ascii="Times New Roman" w:hAnsi="Times New Roman"/>
          <w:sz w:val="24"/>
          <w:szCs w:val="28"/>
        </w:rPr>
        <w:t>analyse</w:t>
      </w:r>
      <w:proofErr w:type="spellEnd"/>
      <w:r w:rsidRPr="00DC1483">
        <w:rPr>
          <w:rFonts w:ascii="Times New Roman" w:hAnsi="Times New Roman"/>
          <w:sz w:val="24"/>
          <w:szCs w:val="28"/>
        </w:rPr>
        <w:t xml:space="preserve"> the data and construct the model. The process of data analysis initiates with the collection of relevant datasets, continues with the pre-processing of the data, then moves on to the training of the deep learning model, and finally concludes with the evaluation and testing of the model.</w:t>
      </w:r>
    </w:p>
    <w:p w14:paraId="3649E989" w14:textId="77777777" w:rsidR="001250AA" w:rsidRPr="00DC1483" w:rsidRDefault="001250AA" w:rsidP="001250AA">
      <w:pPr>
        <w:pStyle w:val="ListParagraph"/>
        <w:spacing w:line="276" w:lineRule="auto"/>
        <w:ind w:left="360"/>
        <w:jc w:val="both"/>
        <w:rPr>
          <w:rFonts w:ascii="Times New Roman" w:hAnsi="Times New Roman"/>
          <w:sz w:val="24"/>
          <w:szCs w:val="28"/>
        </w:rPr>
      </w:pPr>
    </w:p>
    <w:p w14:paraId="4C90F021"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 xml:space="preserve">In the discussion section, we will thoroughly </w:t>
      </w:r>
      <w:proofErr w:type="spellStart"/>
      <w:r w:rsidRPr="00DC1483">
        <w:rPr>
          <w:rFonts w:ascii="Times New Roman" w:hAnsi="Times New Roman"/>
          <w:sz w:val="24"/>
          <w:szCs w:val="28"/>
        </w:rPr>
        <w:t>analyse</w:t>
      </w:r>
      <w:proofErr w:type="spellEnd"/>
      <w:r w:rsidRPr="00DC1483">
        <w:rPr>
          <w:rFonts w:ascii="Times New Roman" w:hAnsi="Times New Roman"/>
          <w:sz w:val="24"/>
          <w:szCs w:val="28"/>
        </w:rPr>
        <w:t xml:space="preserve"> and interpret the results gained from the data analysis. This section offers a comprehensive examination and interpretation of the findings, highlighting their relevance within the framework of the research objectives and aims. Moreover, it addresses any limitations or challenges faced during the research and presents an assessment of the implications arising from the findings.</w:t>
      </w:r>
    </w:p>
    <w:p w14:paraId="6F590724" w14:textId="77777777" w:rsidR="001250AA" w:rsidRPr="00B266FE" w:rsidRDefault="001250AA" w:rsidP="001250AA">
      <w:pPr>
        <w:pStyle w:val="ListParagraph"/>
        <w:rPr>
          <w:rFonts w:ascii="Times New Roman" w:hAnsi="Times New Roman"/>
          <w:szCs w:val="24"/>
        </w:rPr>
      </w:pPr>
    </w:p>
    <w:p w14:paraId="4573D229" w14:textId="77777777" w:rsidR="001250AA" w:rsidRPr="004A19B5" w:rsidRDefault="001250AA" w:rsidP="001250AA">
      <w:pPr>
        <w:pStyle w:val="ListParagraph"/>
        <w:spacing w:line="276" w:lineRule="auto"/>
        <w:ind w:left="360"/>
        <w:jc w:val="both"/>
        <w:rPr>
          <w:rFonts w:ascii="Times New Roman" w:hAnsi="Times New Roman"/>
          <w:szCs w:val="24"/>
        </w:rPr>
      </w:pPr>
    </w:p>
    <w:p w14:paraId="07523FE5" w14:textId="77777777" w:rsidR="001250AA" w:rsidRPr="00DC1483" w:rsidRDefault="001250AA" w:rsidP="001250AA">
      <w:pPr>
        <w:pStyle w:val="ListParagraph"/>
        <w:numPr>
          <w:ilvl w:val="0"/>
          <w:numId w:val="27"/>
        </w:numPr>
        <w:spacing w:line="276" w:lineRule="auto"/>
        <w:ind w:left="360"/>
        <w:jc w:val="both"/>
        <w:rPr>
          <w:rFonts w:ascii="Times New Roman" w:hAnsi="Times New Roman"/>
          <w:sz w:val="24"/>
          <w:szCs w:val="28"/>
        </w:rPr>
      </w:pPr>
      <w:r w:rsidRPr="00DC1483">
        <w:rPr>
          <w:rFonts w:ascii="Times New Roman" w:hAnsi="Times New Roman"/>
          <w:sz w:val="24"/>
          <w:szCs w:val="28"/>
        </w:rPr>
        <w:t>The conclusion acts as a comprehensive summary of the entire dissertation and serves as the last component of the dissertation. This is accomplished by presenting a summary of the most important findings from the data analysis and the debate, as well as by highlighting the most important contributions made by the research. This part offers a comment not just on the research method but also on its implications for the overarching topic of study. In addition to this, it indicates prospective topics for future research and development, providing paths for further exploration and enhancement.</w:t>
      </w:r>
    </w:p>
    <w:bookmarkEnd w:id="2"/>
    <w:bookmarkEnd w:id="3"/>
    <w:bookmarkEnd w:id="4"/>
    <w:bookmarkEnd w:id="5"/>
    <w:bookmarkEnd w:id="6"/>
    <w:bookmarkEnd w:id="7"/>
    <w:p w14:paraId="688EE960" w14:textId="77777777" w:rsidR="00976CDA" w:rsidRDefault="00976CDA" w:rsidP="00257200">
      <w:pPr>
        <w:spacing w:line="276" w:lineRule="auto"/>
        <w:jc w:val="both"/>
        <w:rPr>
          <w:rFonts w:ascii="Times New Roman" w:hAnsi="Times New Roman"/>
          <w:b/>
          <w:bCs/>
          <w:color w:val="000000" w:themeColor="text1"/>
          <w:szCs w:val="24"/>
        </w:rPr>
      </w:pPr>
    </w:p>
    <w:p w14:paraId="084C37CA" w14:textId="77777777" w:rsidR="001250AA" w:rsidRDefault="001250AA" w:rsidP="00257200">
      <w:pPr>
        <w:spacing w:line="276" w:lineRule="auto"/>
        <w:jc w:val="both"/>
        <w:rPr>
          <w:rFonts w:ascii="Times New Roman" w:hAnsi="Times New Roman"/>
          <w:szCs w:val="24"/>
        </w:rPr>
      </w:pPr>
    </w:p>
    <w:p w14:paraId="73A17372" w14:textId="77777777" w:rsidR="00976CDA" w:rsidRDefault="00976CDA" w:rsidP="00257200">
      <w:pPr>
        <w:spacing w:line="276" w:lineRule="auto"/>
        <w:jc w:val="both"/>
        <w:rPr>
          <w:rFonts w:ascii="Times New Roman" w:hAnsi="Times New Roman"/>
          <w:szCs w:val="24"/>
        </w:rPr>
      </w:pPr>
    </w:p>
    <w:p w14:paraId="2D3062DC" w14:textId="77777777" w:rsidR="000A2FD7" w:rsidRDefault="000A2FD7" w:rsidP="00257200">
      <w:pPr>
        <w:spacing w:line="276" w:lineRule="auto"/>
        <w:jc w:val="both"/>
        <w:rPr>
          <w:rFonts w:ascii="Times New Roman" w:hAnsi="Times New Roman"/>
          <w:szCs w:val="24"/>
        </w:rPr>
      </w:pPr>
    </w:p>
    <w:p w14:paraId="15F8AE5F" w14:textId="77777777" w:rsidR="000A2FD7" w:rsidRDefault="000A2FD7" w:rsidP="00257200">
      <w:pPr>
        <w:spacing w:line="276" w:lineRule="auto"/>
        <w:jc w:val="both"/>
        <w:rPr>
          <w:rFonts w:ascii="Times New Roman" w:hAnsi="Times New Roman"/>
          <w:szCs w:val="24"/>
        </w:rPr>
      </w:pPr>
    </w:p>
    <w:p w14:paraId="21A4649F" w14:textId="77777777" w:rsidR="000A2FD7" w:rsidRDefault="000A2FD7" w:rsidP="00257200">
      <w:pPr>
        <w:spacing w:line="276" w:lineRule="auto"/>
        <w:jc w:val="both"/>
        <w:rPr>
          <w:rFonts w:ascii="Times New Roman" w:hAnsi="Times New Roman"/>
          <w:szCs w:val="24"/>
        </w:rPr>
      </w:pPr>
    </w:p>
    <w:p w14:paraId="34E8CA6D" w14:textId="77777777" w:rsidR="00976CDA" w:rsidRDefault="00976CDA" w:rsidP="00257200">
      <w:pPr>
        <w:spacing w:line="276" w:lineRule="auto"/>
        <w:jc w:val="both"/>
        <w:rPr>
          <w:rFonts w:ascii="Times New Roman" w:hAnsi="Times New Roman"/>
          <w:szCs w:val="24"/>
        </w:rPr>
      </w:pPr>
    </w:p>
    <w:p w14:paraId="28AD29C1" w14:textId="77777777" w:rsidR="00437FAA" w:rsidRDefault="00437FAA" w:rsidP="003A173F">
      <w:pPr>
        <w:spacing w:line="360" w:lineRule="auto"/>
        <w:jc w:val="both"/>
        <w:rPr>
          <w:rFonts w:ascii="Times New Roman" w:hAnsi="Times New Roman"/>
          <w:szCs w:val="24"/>
        </w:rPr>
      </w:pPr>
    </w:p>
    <w:p w14:paraId="45541850" w14:textId="126430B4" w:rsidR="00976CDA" w:rsidRDefault="00976CDA" w:rsidP="003A173F">
      <w:pPr>
        <w:spacing w:line="360" w:lineRule="auto"/>
        <w:jc w:val="both"/>
        <w:rPr>
          <w:rFonts w:ascii="Times New Roman" w:hAnsi="Times New Roman"/>
          <w:b/>
          <w:bCs/>
          <w:sz w:val="28"/>
          <w:szCs w:val="28"/>
        </w:rPr>
      </w:pPr>
      <w:r w:rsidRPr="00976CDA">
        <w:rPr>
          <w:rFonts w:ascii="Times New Roman" w:hAnsi="Times New Roman"/>
          <w:b/>
          <w:bCs/>
          <w:sz w:val="28"/>
          <w:szCs w:val="28"/>
        </w:rPr>
        <w:lastRenderedPageBreak/>
        <w:t>References</w:t>
      </w:r>
    </w:p>
    <w:p w14:paraId="1441CC58"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b/>
          <w:bCs/>
          <w:szCs w:val="24"/>
        </w:rPr>
        <w:fldChar w:fldCharType="begin"/>
      </w:r>
      <w:r w:rsidRPr="00976CDA">
        <w:rPr>
          <w:rFonts w:ascii="Times New Roman" w:hAnsi="Times New Roman"/>
          <w:b/>
          <w:bCs/>
          <w:szCs w:val="24"/>
        </w:rPr>
        <w:instrText xml:space="preserve"> ADDIN ZOTERO_BIBL {"uncited":[],"omitted":[],"custom":[]} CSL_BIBLIOGRAPHY </w:instrText>
      </w:r>
      <w:r w:rsidRPr="00976CDA">
        <w:rPr>
          <w:rFonts w:ascii="Times New Roman" w:hAnsi="Times New Roman"/>
          <w:b/>
          <w:bCs/>
          <w:szCs w:val="24"/>
        </w:rPr>
        <w:fldChar w:fldCharType="separate"/>
      </w:r>
      <w:r w:rsidRPr="00976CDA">
        <w:rPr>
          <w:rFonts w:ascii="Times New Roman" w:hAnsi="Times New Roman"/>
          <w:szCs w:val="24"/>
        </w:rPr>
        <w:t xml:space="preserve">Abraham, J. </w:t>
      </w:r>
      <w:r w:rsidRPr="00976CDA">
        <w:rPr>
          <w:rFonts w:ascii="Times New Roman" w:hAnsi="Times New Roman"/>
          <w:i/>
          <w:iCs/>
          <w:szCs w:val="24"/>
        </w:rPr>
        <w:t>et al.</w:t>
      </w:r>
      <w:r w:rsidRPr="00976CDA">
        <w:rPr>
          <w:rFonts w:ascii="Times New Roman" w:hAnsi="Times New Roman"/>
          <w:szCs w:val="24"/>
        </w:rPr>
        <w:t xml:space="preserve"> (2018) ‘Cryptocurrency Price Prediction Using Tweet Volumes and Sentiment Analysis’, 1(3).</w:t>
      </w:r>
    </w:p>
    <w:p w14:paraId="3B491134"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Anamika, Chakraborty, M. and Subramaniam, S. (2023) ‘Does Sentiment Impact Cryptocurrency?’, </w:t>
      </w:r>
      <w:r w:rsidRPr="00976CDA">
        <w:rPr>
          <w:rFonts w:ascii="Times New Roman" w:hAnsi="Times New Roman"/>
          <w:i/>
          <w:iCs/>
          <w:szCs w:val="24"/>
        </w:rPr>
        <w:t>Journal of Behavioral Finance</w:t>
      </w:r>
      <w:r w:rsidRPr="00976CDA">
        <w:rPr>
          <w:rFonts w:ascii="Times New Roman" w:hAnsi="Times New Roman"/>
          <w:szCs w:val="24"/>
        </w:rPr>
        <w:t>, 24(2), pp. 202–218. Available at: https://doi.org/10.1080/15427560.2021.1950723.</w:t>
      </w:r>
    </w:p>
    <w:p w14:paraId="7D25CB6F"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Farell, R. (2015) ‘An Analysis of the Cryptocurrency Industry’.</w:t>
      </w:r>
    </w:p>
    <w:p w14:paraId="2DFA4F78"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Mariappan, L.T. </w:t>
      </w:r>
      <w:r w:rsidRPr="00976CDA">
        <w:rPr>
          <w:rFonts w:ascii="Times New Roman" w:hAnsi="Times New Roman"/>
          <w:i/>
          <w:iCs/>
          <w:szCs w:val="24"/>
        </w:rPr>
        <w:t>et al.</w:t>
      </w:r>
      <w:r w:rsidRPr="00976CDA">
        <w:rPr>
          <w:rFonts w:ascii="Times New Roman" w:hAnsi="Times New Roman"/>
          <w:szCs w:val="24"/>
        </w:rPr>
        <w:t xml:space="preserve"> (2023) ‘A Forecasting Approach to Cryptocurrency Price Index Using Reinforcement Learning’, </w:t>
      </w:r>
      <w:r w:rsidRPr="00976CDA">
        <w:rPr>
          <w:rFonts w:ascii="Times New Roman" w:hAnsi="Times New Roman"/>
          <w:i/>
          <w:iCs/>
          <w:szCs w:val="24"/>
        </w:rPr>
        <w:t>Applied Sciences</w:t>
      </w:r>
      <w:r w:rsidRPr="00976CDA">
        <w:rPr>
          <w:rFonts w:ascii="Times New Roman" w:hAnsi="Times New Roman"/>
          <w:szCs w:val="24"/>
        </w:rPr>
        <w:t>, 13(4), p. 2692. Available at: https://doi.org/10.3390/app13042692.</w:t>
      </w:r>
    </w:p>
    <w:p w14:paraId="76C78907"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Naeem, M.A., Mbarki, I. and Shahzad, S.J.H. (2021) ‘Predictive role of online investor sentiment for cryptocurrency market: Evidence from happiness and fears’, </w:t>
      </w:r>
      <w:r w:rsidRPr="00976CDA">
        <w:rPr>
          <w:rFonts w:ascii="Times New Roman" w:hAnsi="Times New Roman"/>
          <w:i/>
          <w:iCs/>
          <w:szCs w:val="24"/>
        </w:rPr>
        <w:t>International Review of Economics &amp; Finance</w:t>
      </w:r>
      <w:r w:rsidRPr="00976CDA">
        <w:rPr>
          <w:rFonts w:ascii="Times New Roman" w:hAnsi="Times New Roman"/>
          <w:szCs w:val="24"/>
        </w:rPr>
        <w:t>, 73, pp. 496–514. Available at: https://doi.org/10.1016/j.iref.2021.01.008.</w:t>
      </w:r>
    </w:p>
    <w:p w14:paraId="5FE0DAF6"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Schröer, C., Kruse, F. and Gómez, J.M. (2021) ‘A Systematic Literature Review on Applying CRISP-DM Process Model’, </w:t>
      </w:r>
      <w:r w:rsidRPr="00976CDA">
        <w:rPr>
          <w:rFonts w:ascii="Times New Roman" w:hAnsi="Times New Roman"/>
          <w:i/>
          <w:iCs/>
          <w:szCs w:val="24"/>
        </w:rPr>
        <w:t>Procedia Computer Science</w:t>
      </w:r>
      <w:r w:rsidRPr="00976CDA">
        <w:rPr>
          <w:rFonts w:ascii="Times New Roman" w:hAnsi="Times New Roman"/>
          <w:szCs w:val="24"/>
        </w:rPr>
        <w:t>, 181, pp. 526–534. Available at: https://doi.org/10.1016/j.procs.2021.01.199.</w:t>
      </w:r>
    </w:p>
    <w:p w14:paraId="503CEE4D"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 xml:space="preserve">Serafini, G. </w:t>
      </w:r>
      <w:r w:rsidRPr="00976CDA">
        <w:rPr>
          <w:rFonts w:ascii="Times New Roman" w:hAnsi="Times New Roman"/>
          <w:i/>
          <w:iCs/>
          <w:szCs w:val="24"/>
        </w:rPr>
        <w:t>et al.</w:t>
      </w:r>
      <w:r w:rsidRPr="00976CDA">
        <w:rPr>
          <w:rFonts w:ascii="Times New Roman" w:hAnsi="Times New Roman"/>
          <w:szCs w:val="24"/>
        </w:rPr>
        <w:t xml:space="preserve"> (2020) ‘Sentiment-Driven Price Prediction of the Bitcoin based on Statistical and Deep Learning Approaches’, in </w:t>
      </w:r>
      <w:r w:rsidRPr="00976CDA">
        <w:rPr>
          <w:rFonts w:ascii="Times New Roman" w:hAnsi="Times New Roman"/>
          <w:i/>
          <w:iCs/>
          <w:szCs w:val="24"/>
        </w:rPr>
        <w:t>2020 International Joint Conference on Neural Networks (IJCNN)</w:t>
      </w:r>
      <w:r w:rsidRPr="00976CDA">
        <w:rPr>
          <w:rFonts w:ascii="Times New Roman" w:hAnsi="Times New Roman"/>
          <w:szCs w:val="24"/>
        </w:rPr>
        <w:t xml:space="preserve">. </w:t>
      </w:r>
      <w:r w:rsidRPr="00976CDA">
        <w:rPr>
          <w:rFonts w:ascii="Times New Roman" w:hAnsi="Times New Roman"/>
          <w:i/>
          <w:iCs/>
          <w:szCs w:val="24"/>
        </w:rPr>
        <w:t>2020 International Joint Conference on Neural Networks (IJCNN)</w:t>
      </w:r>
      <w:r w:rsidRPr="00976CDA">
        <w:rPr>
          <w:rFonts w:ascii="Times New Roman" w:hAnsi="Times New Roman"/>
          <w:szCs w:val="24"/>
        </w:rPr>
        <w:t>, Glasgow, United Kingdom: IEEE, pp. 1–8. Available at: https://doi.org/10.1109/IJCNN48605.2020.9206704.</w:t>
      </w:r>
    </w:p>
    <w:p w14:paraId="4C8EDF22" w14:textId="77777777" w:rsidR="00976CDA" w:rsidRPr="00976CDA" w:rsidRDefault="00976CDA" w:rsidP="00976CDA">
      <w:pPr>
        <w:pStyle w:val="Bibliography"/>
        <w:numPr>
          <w:ilvl w:val="0"/>
          <w:numId w:val="26"/>
        </w:numPr>
        <w:ind w:left="360"/>
        <w:rPr>
          <w:rFonts w:ascii="Times New Roman" w:hAnsi="Times New Roman"/>
          <w:szCs w:val="24"/>
        </w:rPr>
      </w:pPr>
      <w:r w:rsidRPr="00976CDA">
        <w:rPr>
          <w:rFonts w:ascii="Times New Roman" w:hAnsi="Times New Roman"/>
          <w:szCs w:val="24"/>
        </w:rPr>
        <w:t>Wirth, R. and Hipp, J. (2000) ‘CRISP-DM: Towards a Standard Process Model for Data Mining’.</w:t>
      </w:r>
    </w:p>
    <w:p w14:paraId="16821D56" w14:textId="13328CB6" w:rsidR="00976CDA" w:rsidRPr="00976CDA" w:rsidRDefault="00976CDA" w:rsidP="00976CDA">
      <w:pPr>
        <w:spacing w:line="276" w:lineRule="auto"/>
        <w:jc w:val="both"/>
        <w:rPr>
          <w:rFonts w:ascii="Times New Roman" w:hAnsi="Times New Roman"/>
          <w:b/>
          <w:bCs/>
          <w:sz w:val="28"/>
          <w:szCs w:val="28"/>
        </w:rPr>
      </w:pPr>
      <w:r w:rsidRPr="00976CDA">
        <w:rPr>
          <w:rFonts w:ascii="Times New Roman" w:hAnsi="Times New Roman"/>
          <w:b/>
          <w:bCs/>
          <w:szCs w:val="24"/>
        </w:rPr>
        <w:fldChar w:fldCharType="end"/>
      </w:r>
    </w:p>
    <w:sectPr w:rsidR="00976CDA" w:rsidRPr="00976CDA">
      <w:headerReference w:type="default" r:id="rId12"/>
      <w:footerReference w:type="default" r:id="rId13"/>
      <w:endnotePr>
        <w:numFmt w:val="decimal"/>
      </w:endnotePr>
      <w:pgSz w:w="11906" w:h="16838"/>
      <w:pgMar w:top="1440" w:right="1797" w:bottom="1843" w:left="1797"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D22F" w14:textId="77777777" w:rsidR="00A0011E" w:rsidRDefault="00A0011E">
      <w:pPr>
        <w:spacing w:line="20" w:lineRule="exact"/>
      </w:pPr>
    </w:p>
  </w:endnote>
  <w:endnote w:type="continuationSeparator" w:id="0">
    <w:p w14:paraId="269D4F2B" w14:textId="77777777" w:rsidR="00A0011E" w:rsidRDefault="00A0011E">
      <w:r>
        <w:t xml:space="preserve"> </w:t>
      </w:r>
    </w:p>
  </w:endnote>
  <w:endnote w:type="continuationNotice" w:id="1">
    <w:p w14:paraId="31418742" w14:textId="77777777" w:rsidR="00A0011E" w:rsidRDefault="00A0011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00000003" w:usb1="00000000" w:usb2="00000000" w:usb3="00000000" w:csb0="00000001" w:csb1="00000000"/>
  </w:font>
  <w:font w:name="Times">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5555" w14:textId="5B501BDA" w:rsidR="000E582B" w:rsidRPr="005D2418" w:rsidRDefault="000E582B" w:rsidP="00564242">
    <w:pPr>
      <w:pStyle w:val="Footer"/>
      <w:jc w:val="left"/>
      <w:rPr>
        <w:rFonts w:ascii="Arial" w:hAnsi="Arial" w:cs="Arial"/>
        <w:sz w:val="18"/>
        <w:szCs w:val="18"/>
      </w:rPr>
    </w:pPr>
    <w:r>
      <w:rPr>
        <w:rFonts w:ascii="Arial" w:hAnsi="Arial" w:cs="Arial"/>
        <w:b w:val="0"/>
        <w:sz w:val="18"/>
        <w:szCs w:val="18"/>
      </w:rPr>
      <w:t>Dissertation Task 2</w:t>
    </w:r>
    <w:r>
      <w:rPr>
        <w:rFonts w:ascii="Arial" w:hAnsi="Arial" w:cs="Arial"/>
        <w:sz w:val="18"/>
        <w:szCs w:val="18"/>
      </w:rPr>
      <w:tab/>
    </w:r>
    <w:r w:rsidR="00515486">
      <w:rPr>
        <w:rFonts w:ascii="Arial" w:hAnsi="Arial" w:cs="Arial"/>
        <w:sz w:val="18"/>
        <w:szCs w:val="18"/>
      </w:rPr>
      <w:t>2207479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D30B" w14:textId="2E3560C2" w:rsidR="000E582B" w:rsidRPr="005D2418" w:rsidRDefault="000E582B" w:rsidP="00564242">
    <w:pPr>
      <w:pStyle w:val="Footer"/>
      <w:jc w:val="left"/>
      <w:rPr>
        <w:rStyle w:val="PageNumber"/>
        <w:rFonts w:ascii="Arial" w:hAnsi="Arial" w:cs="Arial"/>
        <w:b w:val="0"/>
        <w:bCs/>
        <w:color w:val="FF0000"/>
        <w:sz w:val="20"/>
        <w:lang w:val="en-US"/>
      </w:rPr>
    </w:pPr>
    <w:r>
      <w:rPr>
        <w:rFonts w:ascii="Arial" w:hAnsi="Arial" w:cs="Arial"/>
        <w:b w:val="0"/>
        <w:sz w:val="18"/>
        <w:szCs w:val="18"/>
      </w:rPr>
      <w:t>Dissertation Task 2</w:t>
    </w:r>
    <w:r w:rsidRPr="00564242">
      <w:rPr>
        <w:rFonts w:ascii="Arial" w:hAnsi="Arial" w:cs="Arial"/>
        <w:b w:val="0"/>
        <w:sz w:val="18"/>
        <w:szCs w:val="18"/>
      </w:rPr>
      <w:t xml:space="preserve"> </w:t>
    </w:r>
    <w:r>
      <w:rPr>
        <w:rFonts w:ascii="Arial" w:hAnsi="Arial" w:cs="Arial"/>
        <w:color w:val="FF0000"/>
        <w:sz w:val="18"/>
        <w:szCs w:val="18"/>
      </w:rPr>
      <w:tab/>
    </w:r>
    <w:r w:rsidR="00515486" w:rsidRPr="00515486">
      <w:rPr>
        <w:rFonts w:ascii="Arial" w:hAnsi="Arial" w:cs="Arial"/>
        <w:sz w:val="18"/>
        <w:szCs w:val="18"/>
      </w:rPr>
      <w:t>2207479</w:t>
    </w:r>
    <w:r w:rsidRPr="00515486">
      <w:rPr>
        <w:rStyle w:val="PageNumber"/>
        <w:rFonts w:ascii="Arial" w:hAnsi="Arial" w:cs="Arial"/>
        <w:b w:val="0"/>
        <w:bCs/>
        <w:sz w:val="2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4500" w14:textId="77777777" w:rsidR="00A0011E" w:rsidRDefault="00A0011E">
      <w:r>
        <w:separator/>
      </w:r>
    </w:p>
  </w:footnote>
  <w:footnote w:type="continuationSeparator" w:id="0">
    <w:p w14:paraId="74649E2F" w14:textId="77777777" w:rsidR="00A0011E" w:rsidRDefault="00A00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EF45" w14:textId="77777777" w:rsidR="00C66E88" w:rsidRDefault="00C66E88" w:rsidP="00C66E8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6EB8" w14:textId="24FD8632" w:rsidR="00F3107F" w:rsidRDefault="00F3107F" w:rsidP="00C66E88">
    <w:pPr>
      <w:pStyle w:val="Header"/>
      <w:ind w:right="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603EE" w14:textId="13562728" w:rsidR="000E582B" w:rsidRPr="00454595" w:rsidRDefault="000E582B">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5AC0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8061F8"/>
    <w:multiLevelType w:val="hybridMultilevel"/>
    <w:tmpl w:val="6B62E8E8"/>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CD6AD0"/>
    <w:multiLevelType w:val="hybridMultilevel"/>
    <w:tmpl w:val="04FA3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866588"/>
    <w:multiLevelType w:val="hybridMultilevel"/>
    <w:tmpl w:val="DB9A4BBA"/>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2A17CE"/>
    <w:multiLevelType w:val="hybridMultilevel"/>
    <w:tmpl w:val="C9FC66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FA2169"/>
    <w:multiLevelType w:val="hybridMultilevel"/>
    <w:tmpl w:val="DC844C80"/>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2574A0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1A143739"/>
    <w:multiLevelType w:val="hybridMultilevel"/>
    <w:tmpl w:val="688C515A"/>
    <w:lvl w:ilvl="0" w:tplc="0809000D">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18220C4"/>
    <w:multiLevelType w:val="hybridMultilevel"/>
    <w:tmpl w:val="842CF876"/>
    <w:lvl w:ilvl="0" w:tplc="08090015">
      <w:start w:val="1"/>
      <w:numFmt w:val="upp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EE5A13"/>
    <w:multiLevelType w:val="hybridMultilevel"/>
    <w:tmpl w:val="BFD6FD06"/>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6B08B4"/>
    <w:multiLevelType w:val="hybridMultilevel"/>
    <w:tmpl w:val="20ACB55A"/>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1F1351C"/>
    <w:multiLevelType w:val="hybridMultilevel"/>
    <w:tmpl w:val="58E0083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6F80CBC"/>
    <w:multiLevelType w:val="hybridMultilevel"/>
    <w:tmpl w:val="79FAD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40470E"/>
    <w:multiLevelType w:val="hybridMultilevel"/>
    <w:tmpl w:val="6AA82716"/>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46A43BEE"/>
    <w:multiLevelType w:val="hybridMultilevel"/>
    <w:tmpl w:val="CF3EF9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320971"/>
    <w:multiLevelType w:val="hybridMultilevel"/>
    <w:tmpl w:val="B5BA20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1E50734"/>
    <w:multiLevelType w:val="hybridMultilevel"/>
    <w:tmpl w:val="1DEE8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1004F7"/>
    <w:multiLevelType w:val="hybridMultilevel"/>
    <w:tmpl w:val="3CD8B79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27D4802"/>
    <w:multiLevelType w:val="hybridMultilevel"/>
    <w:tmpl w:val="8BB2A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84A4511"/>
    <w:multiLevelType w:val="hybridMultilevel"/>
    <w:tmpl w:val="DF2632CE"/>
    <w:lvl w:ilvl="0" w:tplc="FD8EC7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A629B0"/>
    <w:multiLevelType w:val="hybridMultilevel"/>
    <w:tmpl w:val="19EA78C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826577"/>
    <w:multiLevelType w:val="hybridMultilevel"/>
    <w:tmpl w:val="9260E9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E315D3"/>
    <w:multiLevelType w:val="hybridMultilevel"/>
    <w:tmpl w:val="F5B48FC4"/>
    <w:lvl w:ilvl="0" w:tplc="08090015">
      <w:start w:val="1"/>
      <w:numFmt w:val="upperLetter"/>
      <w:lvlText w:val="%1."/>
      <w:lvlJc w:val="left"/>
      <w:pPr>
        <w:ind w:left="1440" w:hanging="360"/>
      </w:pPr>
    </w:lvl>
    <w:lvl w:ilvl="1" w:tplc="0809000F">
      <w:start w:val="1"/>
      <w:numFmt w:val="decimal"/>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28A5CF8"/>
    <w:multiLevelType w:val="hybridMultilevel"/>
    <w:tmpl w:val="1D800736"/>
    <w:lvl w:ilvl="0" w:tplc="ED2C49DE">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286B99"/>
    <w:multiLevelType w:val="hybridMultilevel"/>
    <w:tmpl w:val="44F27A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7832BE6"/>
    <w:multiLevelType w:val="hybridMultilevel"/>
    <w:tmpl w:val="AE5A1D2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8B50372"/>
    <w:multiLevelType w:val="hybridMultilevel"/>
    <w:tmpl w:val="DA940E22"/>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7" w15:restartNumberingAfterBreak="0">
    <w:nsid w:val="7B50090B"/>
    <w:multiLevelType w:val="hybridMultilevel"/>
    <w:tmpl w:val="2116B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5668030">
    <w:abstractNumId w:val="0"/>
  </w:num>
  <w:num w:numId="2" w16cid:durableId="547689865">
    <w:abstractNumId w:val="16"/>
  </w:num>
  <w:num w:numId="3" w16cid:durableId="2049406233">
    <w:abstractNumId w:val="2"/>
  </w:num>
  <w:num w:numId="4" w16cid:durableId="1883051805">
    <w:abstractNumId w:val="6"/>
  </w:num>
  <w:num w:numId="5" w16cid:durableId="1763450727">
    <w:abstractNumId w:val="7"/>
  </w:num>
  <w:num w:numId="6" w16cid:durableId="194277579">
    <w:abstractNumId w:val="20"/>
  </w:num>
  <w:num w:numId="7" w16cid:durableId="1500847636">
    <w:abstractNumId w:val="9"/>
  </w:num>
  <w:num w:numId="8" w16cid:durableId="876501410">
    <w:abstractNumId w:val="25"/>
  </w:num>
  <w:num w:numId="9" w16cid:durableId="1252394403">
    <w:abstractNumId w:val="21"/>
  </w:num>
  <w:num w:numId="10" w16cid:durableId="25370203">
    <w:abstractNumId w:val="26"/>
  </w:num>
  <w:num w:numId="11" w16cid:durableId="2031489464">
    <w:abstractNumId w:val="17"/>
  </w:num>
  <w:num w:numId="12" w16cid:durableId="226961766">
    <w:abstractNumId w:val="15"/>
  </w:num>
  <w:num w:numId="13" w16cid:durableId="928542915">
    <w:abstractNumId w:val="13"/>
  </w:num>
  <w:num w:numId="14" w16cid:durableId="13389131">
    <w:abstractNumId w:val="27"/>
  </w:num>
  <w:num w:numId="15" w16cid:durableId="1405756387">
    <w:abstractNumId w:val="5"/>
  </w:num>
  <w:num w:numId="16" w16cid:durableId="1884176030">
    <w:abstractNumId w:val="18"/>
  </w:num>
  <w:num w:numId="17" w16cid:durableId="1035809651">
    <w:abstractNumId w:val="4"/>
  </w:num>
  <w:num w:numId="18" w16cid:durableId="958681988">
    <w:abstractNumId w:val="23"/>
  </w:num>
  <w:num w:numId="19" w16cid:durableId="2024473450">
    <w:abstractNumId w:val="24"/>
  </w:num>
  <w:num w:numId="20" w16cid:durableId="2048138757">
    <w:abstractNumId w:val="8"/>
  </w:num>
  <w:num w:numId="21" w16cid:durableId="1871451241">
    <w:abstractNumId w:val="11"/>
  </w:num>
  <w:num w:numId="22" w16cid:durableId="658191503">
    <w:abstractNumId w:val="3"/>
  </w:num>
  <w:num w:numId="23" w16cid:durableId="170071551">
    <w:abstractNumId w:val="22"/>
  </w:num>
  <w:num w:numId="24" w16cid:durableId="880018896">
    <w:abstractNumId w:val="10"/>
  </w:num>
  <w:num w:numId="25" w16cid:durableId="655496756">
    <w:abstractNumId w:val="19"/>
  </w:num>
  <w:num w:numId="26" w16cid:durableId="1081440182">
    <w:abstractNumId w:val="14"/>
  </w:num>
  <w:num w:numId="27" w16cid:durableId="183057216">
    <w:abstractNumId w:val="12"/>
  </w:num>
  <w:num w:numId="28" w16cid:durableId="1416173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9F"/>
    <w:rsid w:val="00001299"/>
    <w:rsid w:val="0001028C"/>
    <w:rsid w:val="000205E6"/>
    <w:rsid w:val="0002724E"/>
    <w:rsid w:val="00033DF3"/>
    <w:rsid w:val="0003738C"/>
    <w:rsid w:val="000520C4"/>
    <w:rsid w:val="00061362"/>
    <w:rsid w:val="0006398D"/>
    <w:rsid w:val="00074C81"/>
    <w:rsid w:val="00086029"/>
    <w:rsid w:val="000A2FD7"/>
    <w:rsid w:val="000E582B"/>
    <w:rsid w:val="000F3D59"/>
    <w:rsid w:val="001250AA"/>
    <w:rsid w:val="00144529"/>
    <w:rsid w:val="00154053"/>
    <w:rsid w:val="00192FA1"/>
    <w:rsid w:val="00195AAA"/>
    <w:rsid w:val="001A21E8"/>
    <w:rsid w:val="001E1B75"/>
    <w:rsid w:val="001F5267"/>
    <w:rsid w:val="0021084C"/>
    <w:rsid w:val="00225D24"/>
    <w:rsid w:val="002349A2"/>
    <w:rsid w:val="00241562"/>
    <w:rsid w:val="00257200"/>
    <w:rsid w:val="002647E1"/>
    <w:rsid w:val="0027106C"/>
    <w:rsid w:val="002776F4"/>
    <w:rsid w:val="002904D1"/>
    <w:rsid w:val="002974EB"/>
    <w:rsid w:val="002B6E76"/>
    <w:rsid w:val="002D52FD"/>
    <w:rsid w:val="002E0577"/>
    <w:rsid w:val="002F548D"/>
    <w:rsid w:val="00300066"/>
    <w:rsid w:val="00306725"/>
    <w:rsid w:val="00335CC0"/>
    <w:rsid w:val="00362B43"/>
    <w:rsid w:val="00372AAD"/>
    <w:rsid w:val="00397944"/>
    <w:rsid w:val="003A173F"/>
    <w:rsid w:val="003A5A8D"/>
    <w:rsid w:val="003A6570"/>
    <w:rsid w:val="003B1A98"/>
    <w:rsid w:val="003C4B0D"/>
    <w:rsid w:val="003D05F6"/>
    <w:rsid w:val="003E3038"/>
    <w:rsid w:val="004025E5"/>
    <w:rsid w:val="00402CEC"/>
    <w:rsid w:val="0042507F"/>
    <w:rsid w:val="00426EFB"/>
    <w:rsid w:val="004317C4"/>
    <w:rsid w:val="00437FAA"/>
    <w:rsid w:val="0044118D"/>
    <w:rsid w:val="004412C5"/>
    <w:rsid w:val="004424A3"/>
    <w:rsid w:val="00445DCD"/>
    <w:rsid w:val="004478A8"/>
    <w:rsid w:val="00454595"/>
    <w:rsid w:val="004923A5"/>
    <w:rsid w:val="0049345A"/>
    <w:rsid w:val="004C5532"/>
    <w:rsid w:val="004D3848"/>
    <w:rsid w:val="004E514A"/>
    <w:rsid w:val="005145CE"/>
    <w:rsid w:val="00515486"/>
    <w:rsid w:val="00520511"/>
    <w:rsid w:val="00521A02"/>
    <w:rsid w:val="00542C91"/>
    <w:rsid w:val="0054644B"/>
    <w:rsid w:val="00550A5B"/>
    <w:rsid w:val="00561599"/>
    <w:rsid w:val="00564242"/>
    <w:rsid w:val="00571736"/>
    <w:rsid w:val="00594612"/>
    <w:rsid w:val="005D2418"/>
    <w:rsid w:val="005F0405"/>
    <w:rsid w:val="005F5A1F"/>
    <w:rsid w:val="00601880"/>
    <w:rsid w:val="00601C7A"/>
    <w:rsid w:val="0063193D"/>
    <w:rsid w:val="00636AE7"/>
    <w:rsid w:val="00662C5B"/>
    <w:rsid w:val="00682E73"/>
    <w:rsid w:val="0069757E"/>
    <w:rsid w:val="006A430E"/>
    <w:rsid w:val="006D4759"/>
    <w:rsid w:val="006D6333"/>
    <w:rsid w:val="007205BE"/>
    <w:rsid w:val="007249E1"/>
    <w:rsid w:val="00733059"/>
    <w:rsid w:val="00741CF0"/>
    <w:rsid w:val="00744222"/>
    <w:rsid w:val="007632B1"/>
    <w:rsid w:val="0076501C"/>
    <w:rsid w:val="007809CB"/>
    <w:rsid w:val="00781A19"/>
    <w:rsid w:val="007939BB"/>
    <w:rsid w:val="007B25B3"/>
    <w:rsid w:val="007C1B19"/>
    <w:rsid w:val="007C2E01"/>
    <w:rsid w:val="007C401E"/>
    <w:rsid w:val="007E2B86"/>
    <w:rsid w:val="007F035A"/>
    <w:rsid w:val="007F4697"/>
    <w:rsid w:val="007F7DB5"/>
    <w:rsid w:val="00817C61"/>
    <w:rsid w:val="00824435"/>
    <w:rsid w:val="008321F1"/>
    <w:rsid w:val="00885144"/>
    <w:rsid w:val="0088701B"/>
    <w:rsid w:val="00890DC6"/>
    <w:rsid w:val="008C508F"/>
    <w:rsid w:val="008D635A"/>
    <w:rsid w:val="009018A0"/>
    <w:rsid w:val="00903E83"/>
    <w:rsid w:val="009151C5"/>
    <w:rsid w:val="009530EC"/>
    <w:rsid w:val="00976CDA"/>
    <w:rsid w:val="00985692"/>
    <w:rsid w:val="00991669"/>
    <w:rsid w:val="009944FF"/>
    <w:rsid w:val="009A0262"/>
    <w:rsid w:val="009B43C7"/>
    <w:rsid w:val="009C090F"/>
    <w:rsid w:val="009C2596"/>
    <w:rsid w:val="009C346F"/>
    <w:rsid w:val="009C706B"/>
    <w:rsid w:val="009D74F7"/>
    <w:rsid w:val="009E2B28"/>
    <w:rsid w:val="009E5D5A"/>
    <w:rsid w:val="009E69BB"/>
    <w:rsid w:val="00A0011E"/>
    <w:rsid w:val="00A043A0"/>
    <w:rsid w:val="00A27AEB"/>
    <w:rsid w:val="00A47A2B"/>
    <w:rsid w:val="00A879AA"/>
    <w:rsid w:val="00A97DD2"/>
    <w:rsid w:val="00AA13BB"/>
    <w:rsid w:val="00AF00E9"/>
    <w:rsid w:val="00AF3316"/>
    <w:rsid w:val="00AF39D5"/>
    <w:rsid w:val="00B02B05"/>
    <w:rsid w:val="00B20C7A"/>
    <w:rsid w:val="00B256B2"/>
    <w:rsid w:val="00B25EEA"/>
    <w:rsid w:val="00B30FD4"/>
    <w:rsid w:val="00B606E4"/>
    <w:rsid w:val="00B618F6"/>
    <w:rsid w:val="00B80B42"/>
    <w:rsid w:val="00B82D8C"/>
    <w:rsid w:val="00B87E7A"/>
    <w:rsid w:val="00B9579B"/>
    <w:rsid w:val="00BD0802"/>
    <w:rsid w:val="00BD446A"/>
    <w:rsid w:val="00BF0B9F"/>
    <w:rsid w:val="00BF2011"/>
    <w:rsid w:val="00BF410E"/>
    <w:rsid w:val="00BF4593"/>
    <w:rsid w:val="00C00062"/>
    <w:rsid w:val="00C035ED"/>
    <w:rsid w:val="00C3545C"/>
    <w:rsid w:val="00C66E88"/>
    <w:rsid w:val="00C84FED"/>
    <w:rsid w:val="00CC1616"/>
    <w:rsid w:val="00CC2E0A"/>
    <w:rsid w:val="00CE66A7"/>
    <w:rsid w:val="00CF3FA7"/>
    <w:rsid w:val="00CF7EEC"/>
    <w:rsid w:val="00D16D10"/>
    <w:rsid w:val="00D21D1F"/>
    <w:rsid w:val="00D46B84"/>
    <w:rsid w:val="00D55A3D"/>
    <w:rsid w:val="00D628A4"/>
    <w:rsid w:val="00D70897"/>
    <w:rsid w:val="00D73CE2"/>
    <w:rsid w:val="00D7746F"/>
    <w:rsid w:val="00D86AEB"/>
    <w:rsid w:val="00DA66AF"/>
    <w:rsid w:val="00DC3CE6"/>
    <w:rsid w:val="00DC5CBF"/>
    <w:rsid w:val="00E132C9"/>
    <w:rsid w:val="00E17609"/>
    <w:rsid w:val="00E30D33"/>
    <w:rsid w:val="00E470B9"/>
    <w:rsid w:val="00E52CC9"/>
    <w:rsid w:val="00E85709"/>
    <w:rsid w:val="00EA655F"/>
    <w:rsid w:val="00F03E06"/>
    <w:rsid w:val="00F077A9"/>
    <w:rsid w:val="00F30911"/>
    <w:rsid w:val="00F3107F"/>
    <w:rsid w:val="00F5137C"/>
    <w:rsid w:val="00F572CA"/>
    <w:rsid w:val="00F7152D"/>
    <w:rsid w:val="00F724B8"/>
    <w:rsid w:val="00F8198E"/>
    <w:rsid w:val="00FA4BB1"/>
    <w:rsid w:val="00FB779F"/>
    <w:rsid w:val="00FE0B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925A2"/>
  <w15:chartTrackingRefBased/>
  <w15:docId w15:val="{AE50E8A1-CADC-4626-B689-FE8B424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imes Roman" w:hAnsi="Times Roman"/>
      <w:snapToGrid w:val="0"/>
      <w:sz w:val="24"/>
      <w:lang w:eastAsia="en-US"/>
    </w:rPr>
  </w:style>
  <w:style w:type="paragraph" w:styleId="Heading1">
    <w:name w:val="heading 1"/>
    <w:basedOn w:val="Normal"/>
    <w:next w:val="Normal"/>
    <w:link w:val="Heading1Char"/>
    <w:uiPriority w:val="9"/>
    <w:qFormat/>
    <w:pPr>
      <w:keepNext/>
      <w:spacing w:before="240" w:after="60"/>
      <w:jc w:val="center"/>
      <w:outlineLvl w:val="0"/>
    </w:pPr>
    <w:rPr>
      <w:rFonts w:ascii="Times New Roman" w:hAnsi="Times New Roman" w:cs="Arial"/>
      <w:b/>
      <w:bCs/>
      <w:caps/>
      <w:kern w:val="32"/>
      <w:szCs w:val="32"/>
    </w:rPr>
  </w:style>
  <w:style w:type="paragraph" w:styleId="Heading2">
    <w:name w:val="heading 2"/>
    <w:basedOn w:val="Normal"/>
    <w:next w:val="Normal"/>
    <w:qFormat/>
    <w:pPr>
      <w:keepNext/>
      <w:keepLines/>
      <w:tabs>
        <w:tab w:val="left" w:pos="0"/>
        <w:tab w:val="left" w:pos="679"/>
        <w:tab w:val="left" w:pos="850"/>
        <w:tab w:val="left" w:pos="1133"/>
        <w:tab w:val="left" w:pos="1416"/>
        <w:tab w:val="left" w:pos="1699"/>
        <w:tab w:val="left" w:pos="1982"/>
        <w:tab w:val="left" w:pos="2266"/>
        <w:tab w:val="left" w:pos="2549"/>
        <w:tab w:val="left" w:pos="2832"/>
        <w:tab w:val="left" w:pos="3115"/>
        <w:tab w:val="left" w:pos="3398"/>
        <w:tab w:val="left" w:pos="3682"/>
        <w:tab w:val="left" w:pos="3965"/>
        <w:tab w:val="left" w:pos="4248"/>
        <w:tab w:val="left" w:pos="4531"/>
        <w:tab w:val="left" w:pos="4814"/>
        <w:tab w:val="left" w:pos="5098"/>
        <w:tab w:val="left" w:pos="5381"/>
        <w:tab w:val="left" w:pos="5664"/>
        <w:tab w:val="left" w:pos="5947"/>
        <w:tab w:val="left" w:pos="6230"/>
        <w:tab w:val="left" w:pos="6514"/>
        <w:tab w:val="left" w:pos="6797"/>
        <w:tab w:val="left" w:pos="7080"/>
        <w:tab w:val="left" w:pos="7363"/>
        <w:tab w:val="left" w:pos="7646"/>
        <w:tab w:val="left" w:pos="7930"/>
        <w:tab w:val="left" w:pos="8213"/>
      </w:tabs>
      <w:suppressAutoHyphens/>
      <w:outlineLvl w:val="1"/>
    </w:pPr>
    <w:rPr>
      <w:b/>
    </w:rPr>
  </w:style>
  <w:style w:type="paragraph" w:styleId="Heading3">
    <w:name w:val="heading 3"/>
    <w:basedOn w:val="Normal"/>
    <w:next w:val="Normal"/>
    <w:qFormat/>
    <w:pPr>
      <w:keepNext/>
      <w:keepLines/>
      <w:tabs>
        <w:tab w:val="left" w:pos="-720"/>
      </w:tabs>
      <w:suppressAutoHyphens/>
      <w:jc w:val="center"/>
      <w:outlineLvl w:val="2"/>
    </w:pPr>
  </w:style>
  <w:style w:type="paragraph" w:styleId="Heading4">
    <w:name w:val="heading 4"/>
    <w:basedOn w:val="Normal"/>
    <w:next w:val="Normal"/>
    <w:qFormat/>
    <w:pPr>
      <w:keepNext/>
      <w:keepLines/>
      <w:tabs>
        <w:tab w:val="left" w:pos="-720"/>
      </w:tabs>
      <w:suppressAutoHyphens/>
      <w:jc w:val="center"/>
      <w:outlineLvl w:val="3"/>
    </w:pPr>
  </w:style>
  <w:style w:type="paragraph" w:styleId="Heading5">
    <w:name w:val="heading 5"/>
    <w:basedOn w:val="Normal"/>
    <w:next w:val="Normal"/>
    <w:qFormat/>
    <w:pPr>
      <w:tabs>
        <w:tab w:val="left" w:pos="-720"/>
      </w:tabs>
      <w:suppressAutoHyphens/>
      <w:jc w:val="center"/>
      <w:outlineLvl w:val="4"/>
    </w:pPr>
    <w:rPr>
      <w:rFonts w:ascii="Arial" w:hAnsi="Arial"/>
      <w:b/>
      <w:sz w:val="22"/>
    </w:rPr>
  </w:style>
  <w:style w:type="paragraph" w:styleId="Heading6">
    <w:name w:val="heading 6"/>
    <w:basedOn w:val="Normal"/>
    <w:next w:val="Normal"/>
    <w:qFormat/>
    <w:pPr>
      <w:tabs>
        <w:tab w:val="left" w:pos="-720"/>
      </w:tabs>
      <w:suppressAutoHyphens/>
      <w:jc w:val="center"/>
      <w:outlineLvl w:val="5"/>
    </w:pPr>
    <w:rPr>
      <w:b/>
      <w:i/>
    </w:rPr>
  </w:style>
  <w:style w:type="paragraph" w:styleId="Heading7">
    <w:name w:val="heading 7"/>
    <w:basedOn w:val="Normal"/>
    <w:next w:val="Normal"/>
    <w:qFormat/>
    <w:pPr>
      <w:tabs>
        <w:tab w:val="left" w:pos="-720"/>
      </w:tabs>
      <w:suppressAutoHyphens/>
      <w:jc w:val="center"/>
      <w:outlineLvl w:val="6"/>
    </w:pPr>
    <w:rPr>
      <w:rFonts w:ascii="Arial" w:hAnsi="Arial"/>
      <w:b/>
      <w:sz w:val="22"/>
    </w:rPr>
  </w:style>
  <w:style w:type="paragraph" w:styleId="Heading8">
    <w:name w:val="heading 8"/>
    <w:basedOn w:val="Normal"/>
    <w:next w:val="Normal"/>
    <w:qFormat/>
    <w:pPr>
      <w:tabs>
        <w:tab w:val="left" w:pos="-720"/>
      </w:tabs>
      <w:suppressAutoHyphens/>
      <w:jc w:val="center"/>
      <w:outlineLvl w:val="7"/>
    </w:pPr>
    <w:rPr>
      <w:rFonts w:ascii="Arial" w:hAnsi="Arial"/>
      <w:b/>
      <w:i/>
      <w:sz w:val="22"/>
    </w:rPr>
  </w:style>
  <w:style w:type="paragraph" w:styleId="Heading9">
    <w:name w:val="heading 9"/>
    <w:basedOn w:val="Normal"/>
    <w:next w:val="Normal"/>
    <w:qFormat/>
    <w:pPr>
      <w:tabs>
        <w:tab w:val="left" w:pos="-720"/>
      </w:tabs>
      <w:suppressAutoHyphens/>
      <w:jc w:val="cente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pPr>
    <w:rPr>
      <w:rFonts w:ascii="Times New Roman" w:hAnsi="Times New Roman"/>
      <w:sz w:val="20"/>
    </w:rPr>
  </w:style>
  <w:style w:type="character" w:styleId="EndnoteReference">
    <w:name w:val="endnote reference"/>
    <w:semiHidden/>
    <w:rPr>
      <w:rFonts w:ascii="Times Roman" w:hAnsi="Times Roman"/>
      <w:noProof w:val="0"/>
      <w:sz w:val="24"/>
      <w:vertAlign w:val="superscript"/>
      <w:lang w:val="en-US"/>
    </w:rPr>
  </w:style>
  <w:style w:type="paragraph" w:styleId="FootnoteText">
    <w:name w:val="footnote text"/>
    <w:basedOn w:val="Normal"/>
    <w:semiHidden/>
    <w:pPr>
      <w:tabs>
        <w:tab w:val="left" w:pos="-720"/>
      </w:tabs>
      <w:suppressAutoHyphens/>
      <w:jc w:val="center"/>
    </w:pPr>
    <w:rPr>
      <w:b/>
    </w:rPr>
  </w:style>
  <w:style w:type="character" w:styleId="FootnoteReference">
    <w:name w:val="footnote reference"/>
    <w:semiHidden/>
    <w:rPr>
      <w:rFonts w:ascii="Times New Roman" w:hAnsi="Times New Roman"/>
      <w:noProof w:val="0"/>
      <w:sz w:val="24"/>
      <w:vertAlign w:val="superscript"/>
      <w:lang w:val="en-US"/>
    </w:rPr>
  </w:style>
  <w:style w:type="character" w:customStyle="1" w:styleId="DefaultParagraphFo">
    <w:name w:val="Default Paragraph Fo"/>
    <w:basedOn w:val="DefaultParagraphFont"/>
  </w:style>
  <w:style w:type="paragraph" w:styleId="Header">
    <w:name w:val="header"/>
    <w:basedOn w:val="Normal"/>
    <w:pPr>
      <w:tabs>
        <w:tab w:val="left" w:pos="0"/>
        <w:tab w:val="right" w:pos="8305"/>
      </w:tabs>
      <w:suppressAutoHyphens/>
      <w:jc w:val="center"/>
    </w:pPr>
    <w:rPr>
      <w:b/>
      <w:caps/>
    </w:rPr>
  </w:style>
  <w:style w:type="paragraph" w:styleId="Footer">
    <w:name w:val="footer"/>
    <w:basedOn w:val="Normal"/>
    <w:pPr>
      <w:tabs>
        <w:tab w:val="left" w:pos="0"/>
        <w:tab w:val="right" w:pos="8305"/>
      </w:tabs>
      <w:suppressAutoHyphens/>
      <w:jc w:val="center"/>
    </w:pPr>
    <w:rPr>
      <w:b/>
    </w:rPr>
  </w:style>
  <w:style w:type="character" w:styleId="PageNumber">
    <w:name w:val="page number"/>
    <w:basedOn w:val="DefaultParagraphFont"/>
  </w:style>
  <w:style w:type="paragraph" w:styleId="DocumentMap">
    <w:name w:val="Document Map"/>
    <w:basedOn w:val="Normal"/>
    <w:semiHidden/>
    <w:pPr>
      <w:tabs>
        <w:tab w:val="left" w:pos="-720"/>
      </w:tabs>
      <w:suppressAutoHyphens/>
      <w:jc w:val="center"/>
    </w:pPr>
    <w:rPr>
      <w:rFonts w:ascii="Arial" w:hAnsi="Arial"/>
      <w:b/>
      <w:sz w:val="22"/>
    </w:rPr>
  </w:style>
  <w:style w:type="paragraph" w:styleId="BodyTextIndent">
    <w:name w:val="Body Text Indent"/>
    <w:basedOn w:val="Normal"/>
    <w:pPr>
      <w:tabs>
        <w:tab w:val="left" w:pos="-720"/>
      </w:tabs>
      <w:suppressAutoHyphens/>
      <w:jc w:val="center"/>
    </w:pPr>
    <w:rPr>
      <w:b/>
    </w:rPr>
  </w:style>
  <w:style w:type="character" w:styleId="Hyperlink">
    <w:name w:val="Hyperlink"/>
    <w:uiPriority w:val="99"/>
    <w:rPr>
      <w:sz w:val="20"/>
      <w:u w:val="single"/>
    </w:rPr>
  </w:style>
  <w:style w:type="character" w:styleId="FollowedHyperlink">
    <w:name w:val="FollowedHyperlink"/>
    <w:rPr>
      <w:sz w:val="20"/>
      <w:u w:val="single"/>
    </w:rPr>
  </w:style>
  <w:style w:type="paragraph" w:styleId="Index3">
    <w:name w:val="index 3"/>
    <w:basedOn w:val="Normal"/>
    <w:next w:val="Normal"/>
    <w:autoRedefine/>
    <w:semiHidden/>
    <w:pPr>
      <w:tabs>
        <w:tab w:val="left" w:pos="-720"/>
      </w:tabs>
      <w:suppressAutoHyphens/>
      <w:jc w:val="center"/>
    </w:pPr>
    <w:rPr>
      <w:b/>
    </w:rPr>
  </w:style>
  <w:style w:type="paragraph" w:styleId="Index4">
    <w:name w:val="index 4"/>
    <w:basedOn w:val="Normal"/>
    <w:next w:val="Normal"/>
    <w:autoRedefine/>
    <w:semiHidden/>
    <w:pPr>
      <w:tabs>
        <w:tab w:val="left" w:pos="-720"/>
      </w:tabs>
      <w:suppressAutoHyphens/>
      <w:jc w:val="center"/>
    </w:pPr>
    <w:rPr>
      <w:b/>
    </w:rPr>
  </w:style>
  <w:style w:type="paragraph" w:styleId="Index5">
    <w:name w:val="index 5"/>
    <w:basedOn w:val="Normal"/>
    <w:next w:val="Normal"/>
    <w:autoRedefine/>
    <w:semiHidden/>
    <w:pPr>
      <w:tabs>
        <w:tab w:val="left" w:pos="-720"/>
      </w:tabs>
      <w:suppressAutoHyphens/>
      <w:jc w:val="center"/>
    </w:pPr>
    <w:rPr>
      <w:b/>
    </w:rPr>
  </w:style>
  <w:style w:type="paragraph" w:styleId="Index6">
    <w:name w:val="index 6"/>
    <w:basedOn w:val="Normal"/>
    <w:next w:val="Normal"/>
    <w:autoRedefine/>
    <w:semiHidden/>
    <w:pPr>
      <w:tabs>
        <w:tab w:val="left" w:pos="-720"/>
      </w:tabs>
      <w:suppressAutoHyphens/>
      <w:jc w:val="center"/>
    </w:pPr>
    <w:rPr>
      <w:b/>
    </w:rPr>
  </w:style>
  <w:style w:type="paragraph" w:styleId="Index7">
    <w:name w:val="index 7"/>
    <w:basedOn w:val="Normal"/>
    <w:next w:val="Normal"/>
    <w:autoRedefine/>
    <w:semiHidden/>
    <w:pPr>
      <w:tabs>
        <w:tab w:val="left" w:pos="-720"/>
      </w:tabs>
      <w:suppressAutoHyphens/>
      <w:jc w:val="center"/>
    </w:pPr>
    <w:rPr>
      <w:b/>
    </w:rPr>
  </w:style>
  <w:style w:type="paragraph" w:styleId="Index8">
    <w:name w:val="index 8"/>
    <w:basedOn w:val="Normal"/>
    <w:next w:val="Normal"/>
    <w:autoRedefine/>
    <w:semiHidden/>
    <w:pPr>
      <w:tabs>
        <w:tab w:val="left" w:pos="-720"/>
      </w:tabs>
      <w:suppressAutoHyphens/>
      <w:jc w:val="center"/>
    </w:pPr>
    <w:rPr>
      <w:b/>
    </w:rPr>
  </w:style>
  <w:style w:type="paragraph" w:styleId="Index9">
    <w:name w:val="index 9"/>
    <w:basedOn w:val="Normal"/>
    <w:next w:val="Normal"/>
    <w:autoRedefine/>
    <w:semiHidden/>
    <w:pPr>
      <w:tabs>
        <w:tab w:val="left" w:pos="-720"/>
      </w:tabs>
      <w:suppressAutoHyphens/>
      <w:jc w:val="center"/>
    </w:pPr>
    <w:rPr>
      <w:b/>
    </w:r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Heading">
    <w:name w:val="index heading"/>
    <w:basedOn w:val="Normal"/>
    <w:next w:val="Index1"/>
    <w:semiHidden/>
    <w:pPr>
      <w:tabs>
        <w:tab w:val="left" w:pos="-720"/>
      </w:tabs>
      <w:suppressAutoHyphens/>
      <w:jc w:val="center"/>
    </w:pPr>
    <w:rPr>
      <w:i/>
    </w:rPr>
  </w:style>
  <w:style w:type="paragraph" w:customStyle="1" w:styleId="TOC11">
    <w:name w:val="TOC 11"/>
    <w:pPr>
      <w:widowControl w:val="0"/>
      <w:tabs>
        <w:tab w:val="left" w:pos="-720"/>
      </w:tabs>
      <w:suppressAutoHyphens/>
      <w:jc w:val="center"/>
    </w:pPr>
    <w:rPr>
      <w:rFonts w:ascii="Times Roman" w:hAnsi="Times Roman"/>
      <w:smallCaps/>
      <w:snapToGrid w:val="0"/>
      <w:sz w:val="24"/>
      <w:lang w:eastAsia="en-US"/>
    </w:rPr>
  </w:style>
  <w:style w:type="paragraph" w:styleId="TableofFigures">
    <w:name w:val="table of figures"/>
    <w:basedOn w:val="Normal"/>
    <w:next w:val="Normal"/>
    <w:semiHidden/>
    <w:pPr>
      <w:tabs>
        <w:tab w:val="left" w:pos="0"/>
        <w:tab w:val="right" w:leader="dot" w:pos="8311"/>
      </w:tabs>
      <w:suppressAutoHyphens/>
      <w:jc w:val="center"/>
    </w:pPr>
    <w:rPr>
      <w:b/>
    </w:rPr>
  </w:style>
  <w:style w:type="paragraph" w:styleId="BodyText">
    <w:name w:val="Body Text"/>
    <w:basedOn w:val="Normal"/>
    <w:pPr>
      <w:tabs>
        <w:tab w:val="left" w:pos="-720"/>
      </w:tabs>
      <w:suppressAutoHyphens/>
      <w:jc w:val="center"/>
    </w:pPr>
  </w:style>
  <w:style w:type="paragraph" w:customStyle="1" w:styleId="Style1">
    <w:name w:val="Style1"/>
    <w:pPr>
      <w:widowControl w:val="0"/>
      <w:tabs>
        <w:tab w:val="left" w:pos="0"/>
        <w:tab w:val="left" w:pos="1000"/>
        <w:tab w:val="right" w:leader="dot" w:pos="8302"/>
      </w:tabs>
      <w:suppressAutoHyphens/>
      <w:jc w:val="center"/>
    </w:pPr>
    <w:rPr>
      <w:rFonts w:ascii="Times Roman" w:hAnsi="Times Roman"/>
      <w:b/>
      <w:snapToGrid w:val="0"/>
      <w:sz w:val="24"/>
      <w:lang w:eastAsia="en-US"/>
    </w:rPr>
  </w:style>
  <w:style w:type="paragraph" w:customStyle="1" w:styleId="Style2">
    <w:name w:val="Style2"/>
    <w:pPr>
      <w:widowControl w:val="0"/>
      <w:tabs>
        <w:tab w:val="left" w:pos="0"/>
        <w:tab w:val="right" w:pos="798"/>
        <w:tab w:val="right" w:leader="dot" w:pos="8312"/>
      </w:tabs>
      <w:suppressAutoHyphens/>
      <w:jc w:val="center"/>
    </w:pPr>
    <w:rPr>
      <w:rFonts w:ascii="Times Roman" w:hAnsi="Times Roman"/>
      <w:b/>
      <w:snapToGrid w:val="0"/>
      <w:sz w:val="24"/>
      <w:lang w:eastAsia="en-US"/>
    </w:rPr>
  </w:style>
  <w:style w:type="paragraph" w:styleId="BodyText3">
    <w:name w:val="Body Text 3"/>
    <w:basedOn w:val="Normal"/>
    <w:pPr>
      <w:tabs>
        <w:tab w:val="left" w:pos="-720"/>
      </w:tabs>
      <w:suppressAutoHyphens/>
    </w:pPr>
    <w:rPr>
      <w:b/>
    </w:rPr>
  </w:style>
  <w:style w:type="character" w:customStyle="1" w:styleId="1">
    <w:name w:val="1"/>
    <w:rPr>
      <w:rFonts w:ascii="Times Roman" w:hAnsi="Times Roman"/>
      <w:noProof w:val="0"/>
      <w:sz w:val="24"/>
      <w:lang w:val="en-US"/>
    </w:rPr>
  </w:style>
  <w:style w:type="paragraph" w:customStyle="1" w:styleId="NOTES-OPEN">
    <w:name w:val="NOTES-OPEN"/>
    <w:pPr>
      <w:widowControl w:val="0"/>
      <w:tabs>
        <w:tab w:val="left" w:pos="-720"/>
      </w:tabs>
      <w:suppressAutoHyphens/>
      <w:spacing w:line="360" w:lineRule="auto"/>
    </w:pPr>
    <w:rPr>
      <w:rFonts w:ascii="Times Roman" w:hAnsi="Times Roman"/>
      <w:snapToGrid w:val="0"/>
      <w:sz w:val="24"/>
      <w:lang w:val="en-US" w:eastAsia="en-US"/>
    </w:rPr>
  </w:style>
  <w:style w:type="character" w:customStyle="1" w:styleId="DEFINITION">
    <w:name w:val="DEFINITION"/>
    <w:rPr>
      <w:rFonts w:ascii="Times Roman" w:hAnsi="Times Roman"/>
      <w:b/>
      <w:noProof w:val="0"/>
      <w:sz w:val="24"/>
      <w:lang w:val="en-US"/>
    </w:rPr>
  </w:style>
  <w:style w:type="character" w:customStyle="1" w:styleId="REFERENCE">
    <w:name w:val="REFERENCE"/>
    <w:basedOn w:val="DefaultParagraphFont"/>
  </w:style>
  <w:style w:type="character" w:customStyle="1" w:styleId="PROGRAM">
    <w:name w:val="PROGRAM"/>
    <w:basedOn w:val="DefaultParagraphFont"/>
  </w:style>
  <w:style w:type="paragraph" w:customStyle="1" w:styleId="PAPER-SECTIO">
    <w:name w:val="PAPER-SECTIO"/>
    <w:pPr>
      <w:keepNext/>
      <w:keepLines/>
      <w:widowControl w:val="0"/>
      <w:tabs>
        <w:tab w:val="left" w:pos="-720"/>
      </w:tabs>
      <w:suppressAutoHyphens/>
    </w:pPr>
    <w:rPr>
      <w:rFonts w:ascii="Times Roman" w:hAnsi="Times Roman"/>
      <w:b/>
      <w:snapToGrid w:val="0"/>
      <w:sz w:val="24"/>
      <w:lang w:val="en-US" w:eastAsia="en-US"/>
    </w:rPr>
  </w:style>
  <w:style w:type="paragraph" w:customStyle="1" w:styleId="NOTES-SECTIO">
    <w:name w:val="NOTES-SECTIO"/>
    <w:pPr>
      <w:keepNext/>
      <w:keepLines/>
      <w:widowControl w:val="0"/>
      <w:tabs>
        <w:tab w:val="left" w:pos="-720"/>
      </w:tabs>
      <w:suppressAutoHyphens/>
    </w:pPr>
    <w:rPr>
      <w:rFonts w:ascii="Times Roman" w:hAnsi="Times Roman"/>
      <w:b/>
      <w:snapToGrid w:val="0"/>
      <w:sz w:val="24"/>
      <w:lang w:val="en-US" w:eastAsia="en-US"/>
    </w:rPr>
  </w:style>
  <w:style w:type="paragraph" w:customStyle="1" w:styleId="CODE">
    <w:name w:val="CODE"/>
    <w:pPr>
      <w:widowControl w:val="0"/>
      <w:tabs>
        <w:tab w:val="left" w:pos="-720"/>
      </w:tabs>
      <w:suppressAutoHyphens/>
    </w:pPr>
    <w:rPr>
      <w:rFonts w:ascii="Courier" w:hAnsi="Courier"/>
      <w:snapToGrid w:val="0"/>
      <w:sz w:val="24"/>
      <w:lang w:val="en-US" w:eastAsia="en-US"/>
    </w:rPr>
  </w:style>
  <w:style w:type="paragraph" w:customStyle="1" w:styleId="NOTES-HEADIN">
    <w:name w:val="NOTES-HEADIN"/>
    <w:pPr>
      <w:keepNext/>
      <w:keepLines/>
      <w:widowControl w:val="0"/>
      <w:tabs>
        <w:tab w:val="left" w:pos="-720"/>
      </w:tabs>
      <w:suppressAutoHyphens/>
    </w:pPr>
    <w:rPr>
      <w:rFonts w:ascii="Times" w:hAnsi="Times"/>
      <w:b/>
      <w:snapToGrid w:val="0"/>
      <w:sz w:val="24"/>
      <w:lang w:val="en-US" w:eastAsia="en-US"/>
    </w:rPr>
  </w:style>
  <w:style w:type="paragraph" w:customStyle="1" w:styleId="PAPER-SUB">
    <w:name w:val="PAPER-SUB"/>
    <w:pPr>
      <w:keepNext/>
      <w:keepLines/>
      <w:widowControl w:val="0"/>
      <w:tabs>
        <w:tab w:val="left" w:pos="-720"/>
      </w:tabs>
      <w:suppressAutoHyphens/>
    </w:pPr>
    <w:rPr>
      <w:rFonts w:ascii="Times" w:hAnsi="Times"/>
      <w:b/>
      <w:snapToGrid w:val="0"/>
      <w:sz w:val="24"/>
      <w:lang w:val="en-US" w:eastAsia="en-US"/>
    </w:rPr>
  </w:style>
  <w:style w:type="character" w:customStyle="1" w:styleId="NOTES-SUB">
    <w:name w:val="NOTES-SUB"/>
    <w:rPr>
      <w:rFonts w:ascii="Times" w:hAnsi="Times"/>
      <w:b/>
      <w:sz w:val="24"/>
    </w:rPr>
  </w:style>
  <w:style w:type="paragraph" w:customStyle="1" w:styleId="PAPER-OPEN">
    <w:name w:val="PAPER-OPEN"/>
    <w:pPr>
      <w:widowControl w:val="0"/>
      <w:tabs>
        <w:tab w:val="left" w:pos="-720"/>
      </w:tabs>
      <w:suppressAutoHyphens/>
      <w:spacing w:line="360" w:lineRule="auto"/>
    </w:pPr>
    <w:rPr>
      <w:rFonts w:ascii="Courier" w:hAnsi="Courier"/>
      <w:snapToGrid w:val="0"/>
      <w:sz w:val="24"/>
      <w:lang w:val="en-US" w:eastAsia="en-US"/>
    </w:rPr>
  </w:style>
  <w:style w:type="paragraph" w:customStyle="1" w:styleId="PAPER-HEADIN">
    <w:name w:val="PAPER-HEADIN"/>
    <w:pPr>
      <w:keepNext/>
      <w:keepLines/>
      <w:widowControl w:val="0"/>
      <w:tabs>
        <w:tab w:val="left" w:pos="-720"/>
      </w:tabs>
      <w:suppressAutoHyphens/>
    </w:pPr>
    <w:rPr>
      <w:rFonts w:ascii="Times" w:hAnsi="Times"/>
      <w:b/>
      <w:snapToGrid w:val="0"/>
      <w:sz w:val="24"/>
      <w:lang w:val="en-US" w:eastAsia="en-US"/>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imes Roman" w:hAnsi="Times Roman"/>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Times Roman" w:hAnsi="Times Roman"/>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Times Roman" w:hAnsi="Times Roman"/>
      <w:snapToGrid w:val="0"/>
      <w:sz w:val="24"/>
      <w:lang w:val="en-US" w:eastAsia="en-US"/>
    </w:rPr>
  </w:style>
  <w:style w:type="character" w:customStyle="1" w:styleId="TechInit">
    <w:name w:val="Tech Init"/>
    <w:rPr>
      <w:rFonts w:ascii="Times Roman" w:hAnsi="Times Roman"/>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Times Roman" w:hAnsi="Times Roman"/>
      <w:noProof w:val="0"/>
      <w:sz w:val="24"/>
      <w:lang w:val="en-US"/>
    </w:rPr>
  </w:style>
  <w:style w:type="character" w:customStyle="1" w:styleId="Technical3">
    <w:name w:val="Technical 3"/>
    <w:rPr>
      <w:rFonts w:ascii="Times Roman" w:hAnsi="Times Roman"/>
      <w:noProof w:val="0"/>
      <w:sz w:val="24"/>
      <w:lang w:val="en-US"/>
    </w:rPr>
  </w:style>
  <w:style w:type="character" w:customStyle="1" w:styleId="Technical4">
    <w:name w:val="Technical 4"/>
    <w:basedOn w:val="DefaultParagraphFont"/>
  </w:style>
  <w:style w:type="character" w:customStyle="1" w:styleId="Technical1">
    <w:name w:val="Technical 1"/>
    <w:rPr>
      <w:rFonts w:ascii="Times Roman" w:hAnsi="Times Roman"/>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DocInit">
    <w:name w:val="Doc Init"/>
    <w:basedOn w:val="DefaultParagraphFont"/>
  </w:style>
  <w:style w:type="paragraph" w:styleId="NormalIndent">
    <w:name w:val="Normal Indent"/>
    <w:basedOn w:val="Normal"/>
    <w:pPr>
      <w:tabs>
        <w:tab w:val="left" w:pos="-720"/>
      </w:tabs>
      <w:suppressAutoHyphens/>
    </w:pPr>
  </w:style>
  <w:style w:type="paragraph" w:customStyle="1" w:styleId="tudent">
    <w:name w:val="tudent"/>
    <w:pPr>
      <w:widowControl w:val="0"/>
      <w:tabs>
        <w:tab w:val="left" w:pos="0"/>
      </w:tabs>
      <w:suppressAutoHyphens/>
      <w:jc w:val="both"/>
    </w:pPr>
    <w:rPr>
      <w:rFonts w:ascii="Times Roman" w:hAnsi="Times Roman"/>
      <w:snapToGrid w:val="0"/>
      <w:spacing w:val="-3"/>
      <w:sz w:val="24"/>
      <w:lang w:val="en-US" w:eastAsia="en-US"/>
    </w:rPr>
  </w:style>
  <w:style w:type="paragraph" w:customStyle="1" w:styleId="abs">
    <w:name w:val="abs"/>
    <w:pPr>
      <w:widowControl w:val="0"/>
      <w:tabs>
        <w:tab w:val="left" w:pos="0"/>
        <w:tab w:val="left" w:pos="851"/>
        <w:tab w:val="left" w:pos="3119"/>
        <w:tab w:val="left" w:pos="3396"/>
        <w:tab w:val="left" w:pos="3736"/>
        <w:tab w:val="left" w:pos="4075"/>
        <w:tab w:val="left" w:pos="4415"/>
        <w:tab w:val="left" w:pos="4754"/>
        <w:tab w:val="left" w:pos="5094"/>
        <w:tab w:val="left" w:pos="5434"/>
        <w:tab w:val="left" w:pos="5773"/>
        <w:tab w:val="left" w:pos="6113"/>
        <w:tab w:val="left" w:pos="6452"/>
        <w:tab w:val="left" w:pos="6792"/>
        <w:tab w:val="left" w:pos="7132"/>
        <w:tab w:val="left" w:pos="7471"/>
        <w:tab w:val="left" w:pos="7811"/>
        <w:tab w:val="left" w:pos="8150"/>
        <w:tab w:val="left" w:pos="8490"/>
      </w:tabs>
      <w:suppressAutoHyphens/>
    </w:pPr>
    <w:rPr>
      <w:rFonts w:ascii="Times" w:hAnsi="Times"/>
      <w:snapToGrid w:val="0"/>
      <w:sz w:val="24"/>
      <w:lang w:val="en-US" w:eastAsia="en-US"/>
    </w:rPr>
  </w:style>
  <w:style w:type="paragraph" w:customStyle="1" w:styleId="PartTitle">
    <w:name w:val="Part Title"/>
    <w:pPr>
      <w:keepNext/>
      <w:keepLines/>
      <w:widowControl w:val="0"/>
      <w:tabs>
        <w:tab w:val="left" w:pos="-720"/>
      </w:tabs>
      <w:suppressAutoHyphens/>
    </w:pPr>
    <w:rPr>
      <w:b/>
      <w:snapToGrid w:val="0"/>
      <w:lang w:val="en-US" w:eastAsia="en-US"/>
    </w:rPr>
  </w:style>
  <w:style w:type="paragraph" w:customStyle="1" w:styleId="Document">
    <w:name w:val="Document"/>
    <w:pPr>
      <w:widowControl w:val="0"/>
      <w:tabs>
        <w:tab w:val="left" w:pos="-720"/>
      </w:tabs>
      <w:suppressAutoHyphens/>
      <w:jc w:val="center"/>
    </w:pPr>
    <w:rPr>
      <w:rFonts w:ascii="Times Roman" w:hAnsi="Times Roman"/>
      <w:snapToGrid w:val="0"/>
      <w:sz w:val="24"/>
      <w:lang w:val="en-US" w:eastAsia="en-US"/>
    </w:rPr>
  </w:style>
  <w:style w:type="paragraph" w:customStyle="1" w:styleId="RightPar">
    <w:name w:val="Right Par"/>
    <w:pPr>
      <w:widowControl w:val="0"/>
      <w:tabs>
        <w:tab w:val="left" w:pos="-720"/>
      </w:tabs>
      <w:suppressAutoHyphens/>
    </w:pPr>
    <w:rPr>
      <w:rFonts w:ascii="Times Roman" w:hAnsi="Times Roman"/>
      <w:snapToGrid w:val="0"/>
      <w:sz w:val="24"/>
      <w:lang w:val="en-US" w:eastAsia="en-US"/>
    </w:rPr>
  </w:style>
  <w:style w:type="paragraph" w:customStyle="1" w:styleId="Technical">
    <w:name w:val="Technical"/>
    <w:pPr>
      <w:widowControl w:val="0"/>
      <w:tabs>
        <w:tab w:val="left" w:pos="-720"/>
      </w:tabs>
      <w:suppressAutoHyphens/>
    </w:pPr>
    <w:rPr>
      <w:rFonts w:ascii="Times Roman" w:hAnsi="Times Roman"/>
      <w:snapToGrid w:val="0"/>
      <w:sz w:val="24"/>
      <w:lang w:val="en-US" w:eastAsia="en-US"/>
    </w:rPr>
  </w:style>
  <w:style w:type="paragraph" w:customStyle="1" w:styleId="Textbody">
    <w:name w:val="Text body"/>
    <w:pPr>
      <w:widowControl w:val="0"/>
      <w:tabs>
        <w:tab w:val="left" w:pos="-720"/>
      </w:tabs>
      <w:suppressAutoHyphens/>
      <w:jc w:val="both"/>
    </w:pPr>
    <w:rPr>
      <w:rFonts w:ascii="Times Roman" w:hAnsi="Times Roman"/>
      <w:snapToGrid w:val="0"/>
      <w:spacing w:val="-3"/>
      <w:sz w:val="24"/>
      <w:lang w:eastAsia="en-US"/>
    </w:rPr>
  </w:style>
  <w:style w:type="paragraph" w:styleId="CommentText">
    <w:name w:val="annotation text"/>
    <w:basedOn w:val="Normal"/>
    <w:semiHidden/>
    <w:pPr>
      <w:tabs>
        <w:tab w:val="left" w:pos="-720"/>
      </w:tabs>
      <w:suppressAutoHyphens/>
    </w:pPr>
    <w:rPr>
      <w:rFonts w:ascii="Times New Roman" w:hAnsi="Times New Roman"/>
      <w:sz w:val="20"/>
    </w:rPr>
  </w:style>
  <w:style w:type="paragraph" w:styleId="Bibliography">
    <w:name w:val="Bibliography"/>
    <w:pPr>
      <w:widowControl w:val="0"/>
      <w:tabs>
        <w:tab w:val="left" w:pos="-720"/>
      </w:tabs>
      <w:suppressAutoHyphens/>
      <w:spacing w:after="240"/>
      <w:jc w:val="both"/>
    </w:pPr>
    <w:rPr>
      <w:rFonts w:ascii="Times Roman" w:hAnsi="Times Roman"/>
      <w:snapToGrid w:val="0"/>
      <w:spacing w:val="-3"/>
      <w:sz w:val="24"/>
      <w:lang w:val="en-US" w:eastAsia="en-US"/>
    </w:rPr>
  </w:style>
  <w:style w:type="paragraph" w:customStyle="1" w:styleId="Abstract">
    <w:name w:val="Abstract"/>
    <w:pPr>
      <w:widowControl w:val="0"/>
      <w:tabs>
        <w:tab w:val="left" w:pos="-720"/>
      </w:tabs>
      <w:suppressAutoHyphens/>
      <w:jc w:val="both"/>
    </w:pPr>
    <w:rPr>
      <w:snapToGrid w:val="0"/>
      <w:spacing w:val="-2"/>
      <w:sz w:val="22"/>
      <w:lang w:eastAsia="en-US"/>
    </w:rPr>
  </w:style>
  <w:style w:type="paragraph" w:customStyle="1" w:styleId="Setquote">
    <w:name w:val="Set quote"/>
    <w:pPr>
      <w:widowControl w:val="0"/>
      <w:tabs>
        <w:tab w:val="left" w:pos="-720"/>
      </w:tabs>
      <w:suppressAutoHyphens/>
      <w:jc w:val="both"/>
    </w:pPr>
    <w:rPr>
      <w:snapToGrid w:val="0"/>
      <w:spacing w:val="-2"/>
      <w:sz w:val="22"/>
      <w:lang w:eastAsia="en-US"/>
    </w:rPr>
  </w:style>
  <w:style w:type="paragraph" w:customStyle="1" w:styleId="Setquoteref">
    <w:name w:val="Set quote ref"/>
    <w:pPr>
      <w:widowControl w:val="0"/>
      <w:tabs>
        <w:tab w:val="left" w:pos="-720"/>
      </w:tabs>
      <w:suppressAutoHyphens/>
      <w:jc w:val="right"/>
    </w:pPr>
    <w:rPr>
      <w:snapToGrid w:val="0"/>
      <w:sz w:val="22"/>
      <w:lang w:eastAsia="en-US"/>
    </w:rPr>
  </w:style>
  <w:style w:type="paragraph" w:customStyle="1" w:styleId="chapter">
    <w:name w:val="chapter"/>
    <w:pPr>
      <w:keepNext/>
      <w:keepLines/>
      <w:widowControl w:val="0"/>
      <w:tabs>
        <w:tab w:val="left" w:pos="-720"/>
      </w:tabs>
      <w:suppressAutoHyphens/>
      <w:jc w:val="center"/>
    </w:pPr>
    <w:rPr>
      <w:b/>
      <w:snapToGrid w:val="0"/>
      <w:sz w:val="44"/>
      <w:lang w:eastAsia="en-US"/>
    </w:rPr>
  </w:style>
  <w:style w:type="paragraph" w:customStyle="1" w:styleId="principle">
    <w:name w:val="principle"/>
    <w:pPr>
      <w:widowControl w:val="0"/>
      <w:tabs>
        <w:tab w:val="left" w:pos="0"/>
        <w:tab w:val="left" w:pos="1303"/>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subheading">
    <w:name w:val="subheading"/>
    <w:pPr>
      <w:keepNext/>
      <w:keepLines/>
      <w:widowControl w:val="0"/>
      <w:tabs>
        <w:tab w:val="left" w:pos="0"/>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pPr>
    <w:rPr>
      <w:rFonts w:ascii="Times Roman" w:hAnsi="Times Roman"/>
      <w:b/>
      <w:i/>
      <w:snapToGrid w:val="0"/>
      <w:spacing w:val="-3"/>
      <w:sz w:val="24"/>
      <w:lang w:eastAsia="en-US"/>
    </w:rPr>
  </w:style>
  <w:style w:type="paragraph" w:customStyle="1" w:styleId="figure">
    <w:name w:val="figure"/>
    <w:pPr>
      <w:keepNext/>
      <w:keepLines/>
      <w:widowControl w:val="0"/>
      <w:tabs>
        <w:tab w:val="left" w:pos="56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center"/>
    </w:pPr>
    <w:rPr>
      <w:snapToGrid w:val="0"/>
      <w:lang w:eastAsia="en-US"/>
    </w:rPr>
  </w:style>
  <w:style w:type="paragraph" w:customStyle="1" w:styleId="Title1">
    <w:name w:val="Title1"/>
    <w:pPr>
      <w:keepNext/>
      <w:keepLines/>
      <w:widowControl w:val="0"/>
      <w:tabs>
        <w:tab w:val="left" w:pos="-720"/>
      </w:tabs>
      <w:suppressAutoHyphens/>
      <w:jc w:val="center"/>
    </w:pPr>
    <w:rPr>
      <w:b/>
      <w:snapToGrid w:val="0"/>
      <w:sz w:val="44"/>
      <w:lang w:eastAsia="en-US"/>
    </w:rPr>
  </w:style>
  <w:style w:type="paragraph" w:customStyle="1" w:styleId="author">
    <w:name w:val="author"/>
    <w:pPr>
      <w:keepNext/>
      <w:keepLines/>
      <w:widowControl w:val="0"/>
      <w:tabs>
        <w:tab w:val="left" w:pos="-720"/>
      </w:tabs>
      <w:suppressAutoHyphens/>
      <w:jc w:val="center"/>
    </w:pPr>
    <w:rPr>
      <w:rFonts w:ascii="Times Roman" w:hAnsi="Times Roman"/>
      <w:i/>
      <w:snapToGrid w:val="0"/>
      <w:sz w:val="24"/>
      <w:lang w:val="en-US" w:eastAsia="en-US"/>
    </w:rPr>
  </w:style>
  <w:style w:type="paragraph" w:styleId="ListBullet">
    <w:name w:val="List Bullet"/>
    <w:basedOn w:val="Normal"/>
    <w:autoRedefine/>
    <w:pPr>
      <w:tabs>
        <w:tab w:val="left" w:pos="-720"/>
      </w:tabs>
      <w:suppressAutoHyphens/>
      <w:jc w:val="both"/>
    </w:pPr>
    <w:rPr>
      <w:spacing w:val="-3"/>
    </w:rPr>
  </w:style>
  <w:style w:type="character" w:customStyle="1" w:styleId="Document8a">
    <w:name w:val="Document 8a"/>
    <w:basedOn w:val="DefaultParagraphFont"/>
  </w:style>
  <w:style w:type="character" w:customStyle="1" w:styleId="Document4a">
    <w:name w:val="Document 4a"/>
    <w:rPr>
      <w:b/>
      <w:i/>
      <w:sz w:val="24"/>
    </w:rPr>
  </w:style>
  <w:style w:type="character" w:customStyle="1" w:styleId="Document6a">
    <w:name w:val="Document 6a"/>
    <w:basedOn w:val="DefaultParagraphFont"/>
  </w:style>
  <w:style w:type="character" w:customStyle="1" w:styleId="Document5a">
    <w:name w:val="Document 5a"/>
    <w:basedOn w:val="DefaultParagraphFont"/>
  </w:style>
  <w:style w:type="character" w:customStyle="1" w:styleId="Document2a">
    <w:name w:val="Document 2a"/>
    <w:basedOn w:val="DefaultParagraphFont"/>
  </w:style>
  <w:style w:type="character" w:customStyle="1" w:styleId="Document7a">
    <w:name w:val="Document 7a"/>
    <w:basedOn w:val="DefaultParagraphFont"/>
  </w:style>
  <w:style w:type="character" w:customStyle="1" w:styleId="RightPar1a">
    <w:name w:val="Right Par 1a"/>
    <w:basedOn w:val="DefaultParagraphFont"/>
  </w:style>
  <w:style w:type="character" w:customStyle="1" w:styleId="RightPar2a">
    <w:name w:val="Right Par 2a"/>
    <w:basedOn w:val="DefaultParagraphFont"/>
  </w:style>
  <w:style w:type="character" w:customStyle="1" w:styleId="Document3a">
    <w:name w:val="Document 3a"/>
    <w:basedOn w:val="DefaultParagraphFont"/>
  </w:style>
  <w:style w:type="character" w:customStyle="1" w:styleId="RightPar3a">
    <w:name w:val="Right Par 3a"/>
    <w:basedOn w:val="DefaultParagraphFont"/>
  </w:style>
  <w:style w:type="character" w:customStyle="1" w:styleId="RightPar4a">
    <w:name w:val="Right Par 4a"/>
    <w:basedOn w:val="DefaultParagraphFont"/>
  </w:style>
  <w:style w:type="character" w:customStyle="1" w:styleId="RightPar5a">
    <w:name w:val="Right Par 5a"/>
    <w:basedOn w:val="DefaultParagraphFont"/>
  </w:style>
  <w:style w:type="character" w:customStyle="1" w:styleId="RightPar6a">
    <w:name w:val="Right Par 6a"/>
    <w:basedOn w:val="DefaultParagraphFont"/>
  </w:style>
  <w:style w:type="character" w:customStyle="1" w:styleId="RightPar7a">
    <w:name w:val="Right Par 7a"/>
    <w:basedOn w:val="DefaultParagraphFont"/>
  </w:style>
  <w:style w:type="character" w:customStyle="1" w:styleId="RightPar8a">
    <w:name w:val="Right Par 8a"/>
    <w:basedOn w:val="DefaultParagraphFont"/>
  </w:style>
  <w:style w:type="paragraph" w:customStyle="1" w:styleId="Document1a">
    <w:name w:val="Document 1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
    <w:name w:val="Technical 5a"/>
    <w:basedOn w:val="DefaultParagraphFont"/>
  </w:style>
  <w:style w:type="character" w:customStyle="1" w:styleId="Technical6a">
    <w:name w:val="Technical 6a"/>
    <w:basedOn w:val="DefaultParagraphFont"/>
  </w:style>
  <w:style w:type="character" w:customStyle="1" w:styleId="Technical2a">
    <w:name w:val="Technical 2a"/>
    <w:basedOn w:val="DefaultParagraphFont"/>
  </w:style>
  <w:style w:type="character" w:customStyle="1" w:styleId="Technical3a">
    <w:name w:val="Technical 3a"/>
    <w:basedOn w:val="DefaultParagraphFont"/>
  </w:style>
  <w:style w:type="character" w:customStyle="1" w:styleId="Technical4a">
    <w:name w:val="Technical 4a"/>
    <w:basedOn w:val="DefaultParagraphFont"/>
  </w:style>
  <w:style w:type="character" w:customStyle="1" w:styleId="Technical1a">
    <w:name w:val="Technical 1a"/>
    <w:basedOn w:val="DefaultParagraphFont"/>
  </w:style>
  <w:style w:type="character" w:customStyle="1" w:styleId="Technical7a">
    <w:name w:val="Technical 7a"/>
    <w:basedOn w:val="DefaultParagraphFont"/>
  </w:style>
  <w:style w:type="character" w:customStyle="1" w:styleId="Technical8a">
    <w:name w:val="Technical 8a"/>
    <w:basedOn w:val="DefaultParagraphFont"/>
  </w:style>
  <w:style w:type="character" w:customStyle="1" w:styleId="EquationCaption">
    <w:name w:val="_Equation Caption"/>
    <w:basedOn w:val="DefaultParagraphFont"/>
  </w:style>
  <w:style w:type="character" w:customStyle="1" w:styleId="Document8aa">
    <w:name w:val="Document 8aa"/>
    <w:basedOn w:val="DefaultParagraphFont"/>
  </w:style>
  <w:style w:type="character" w:customStyle="1" w:styleId="Document4aa">
    <w:name w:val="Document 4aa"/>
    <w:rPr>
      <w:b/>
      <w:i/>
      <w:sz w:val="24"/>
    </w:rPr>
  </w:style>
  <w:style w:type="character" w:customStyle="1" w:styleId="Document6aa">
    <w:name w:val="Document 6aa"/>
    <w:basedOn w:val="DefaultParagraphFont"/>
  </w:style>
  <w:style w:type="character" w:customStyle="1" w:styleId="Document5aa">
    <w:name w:val="Document 5aa"/>
    <w:basedOn w:val="DefaultParagraphFont"/>
  </w:style>
  <w:style w:type="character" w:customStyle="1" w:styleId="Document2aa">
    <w:name w:val="Document 2aa"/>
    <w:basedOn w:val="DefaultParagraphFont"/>
  </w:style>
  <w:style w:type="character" w:customStyle="1" w:styleId="Document7aa">
    <w:name w:val="Document 7aa"/>
    <w:basedOn w:val="DefaultParagraphFont"/>
  </w:style>
  <w:style w:type="character" w:customStyle="1" w:styleId="RightPar1aa">
    <w:name w:val="Right Par 1aa"/>
    <w:basedOn w:val="DefaultParagraphFont"/>
  </w:style>
  <w:style w:type="character" w:customStyle="1" w:styleId="RightPar2aa">
    <w:name w:val="Right Par 2aa"/>
    <w:basedOn w:val="DefaultParagraphFont"/>
  </w:style>
  <w:style w:type="character" w:customStyle="1" w:styleId="Document3aa">
    <w:name w:val="Document 3aa"/>
    <w:basedOn w:val="DefaultParagraphFont"/>
  </w:style>
  <w:style w:type="character" w:customStyle="1" w:styleId="RightPar3aa">
    <w:name w:val="Right Par 3aa"/>
    <w:basedOn w:val="DefaultParagraphFont"/>
  </w:style>
  <w:style w:type="character" w:customStyle="1" w:styleId="RightPar4aa">
    <w:name w:val="Right Par 4aa"/>
    <w:basedOn w:val="DefaultParagraphFont"/>
  </w:style>
  <w:style w:type="character" w:customStyle="1" w:styleId="RightPar5aa">
    <w:name w:val="Right Par 5aa"/>
    <w:basedOn w:val="DefaultParagraphFont"/>
  </w:style>
  <w:style w:type="character" w:customStyle="1" w:styleId="RightPar6aa">
    <w:name w:val="Right Par 6aa"/>
    <w:basedOn w:val="DefaultParagraphFont"/>
  </w:style>
  <w:style w:type="character" w:customStyle="1" w:styleId="RightPar7aa">
    <w:name w:val="Right Par 7aa"/>
    <w:basedOn w:val="DefaultParagraphFont"/>
  </w:style>
  <w:style w:type="character" w:customStyle="1" w:styleId="RightPar8aa">
    <w:name w:val="Right Par 8aa"/>
    <w:basedOn w:val="DefaultParagraphFont"/>
  </w:style>
  <w:style w:type="paragraph" w:customStyle="1" w:styleId="Document1aa">
    <w:name w:val="Document 1aa"/>
    <w:pPr>
      <w:keepNext/>
      <w:keepLines/>
      <w:widowControl w:val="0"/>
      <w:tabs>
        <w:tab w:val="left" w:pos="0"/>
      </w:tabs>
      <w:suppressAutoHyphens/>
    </w:pPr>
    <w:rPr>
      <w:rFonts w:ascii="Times Roman" w:hAnsi="Times Roman"/>
      <w:snapToGrid w:val="0"/>
      <w:sz w:val="24"/>
      <w:lang w:val="en-US" w:eastAsia="en-US"/>
    </w:rPr>
  </w:style>
  <w:style w:type="character" w:customStyle="1" w:styleId="Technical5aa">
    <w:name w:val="Technical 5aa"/>
    <w:basedOn w:val="DefaultParagraphFont"/>
  </w:style>
  <w:style w:type="character" w:customStyle="1" w:styleId="Technical6aa">
    <w:name w:val="Technical 6aa"/>
    <w:basedOn w:val="DefaultParagraphFont"/>
  </w:style>
  <w:style w:type="character" w:customStyle="1" w:styleId="Technical2aa">
    <w:name w:val="Technical 2aa"/>
    <w:basedOn w:val="DefaultParagraphFont"/>
  </w:style>
  <w:style w:type="character" w:customStyle="1" w:styleId="Technical3aa">
    <w:name w:val="Technical 3aa"/>
    <w:basedOn w:val="DefaultParagraphFont"/>
  </w:style>
  <w:style w:type="character" w:customStyle="1" w:styleId="Technical4aa">
    <w:name w:val="Technical 4aa"/>
    <w:basedOn w:val="DefaultParagraphFont"/>
  </w:style>
  <w:style w:type="character" w:customStyle="1" w:styleId="Technical1aa">
    <w:name w:val="Technical 1aa"/>
    <w:basedOn w:val="DefaultParagraphFont"/>
  </w:style>
  <w:style w:type="character" w:customStyle="1" w:styleId="Technical7aa">
    <w:name w:val="Technical 7aa"/>
    <w:basedOn w:val="DefaultParagraphFont"/>
  </w:style>
  <w:style w:type="character" w:customStyle="1" w:styleId="Technical8aa">
    <w:name w:val="Technical 8aa"/>
    <w:basedOn w:val="DefaultParagraphFont"/>
  </w:style>
  <w:style w:type="character" w:customStyle="1" w:styleId="EquationCaption1">
    <w:name w:val="_Equation Caption1"/>
    <w:basedOn w:val="DefaultParagraphFont"/>
  </w:style>
  <w:style w:type="paragraph" w:styleId="TOC1">
    <w:name w:val="toc 1"/>
    <w:basedOn w:val="Normal"/>
    <w:next w:val="Normal"/>
    <w:autoRedefine/>
    <w:uiPriority w:val="39"/>
    <w:rsid w:val="00F724B8"/>
    <w:pPr>
      <w:tabs>
        <w:tab w:val="right" w:leader="dot" w:pos="9360"/>
      </w:tabs>
      <w:suppressAutoHyphens/>
      <w:spacing w:after="120"/>
      <w:ind w:left="720" w:right="720" w:hanging="720"/>
    </w:pPr>
  </w:style>
  <w:style w:type="paragraph" w:styleId="TOC2">
    <w:name w:val="toc 2"/>
    <w:basedOn w:val="Normal"/>
    <w:next w:val="Normal"/>
    <w:autoRedefine/>
    <w:uiPriority w:val="39"/>
    <w:pPr>
      <w:tabs>
        <w:tab w:val="right" w:leader="dot" w:pos="9360"/>
      </w:tabs>
      <w:suppressAutoHyphens/>
      <w:ind w:left="1440" w:right="720" w:hanging="720"/>
    </w:pPr>
  </w:style>
  <w:style w:type="paragraph" w:styleId="TOC3">
    <w:name w:val="toc 3"/>
    <w:basedOn w:val="Normal"/>
    <w:next w:val="Normal"/>
    <w:autoRedefine/>
    <w:uiPriority w:val="39"/>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2">
    <w:name w:val="_Equation Caption2"/>
  </w:style>
  <w:style w:type="paragraph" w:styleId="BodyText2">
    <w:name w:val="Body Text 2"/>
    <w:basedOn w:val="Normal"/>
    <w:pPr>
      <w:tabs>
        <w:tab w:val="left" w:pos="-720"/>
      </w:tabs>
      <w:suppressAutoHyphens/>
      <w:jc w:val="both"/>
    </w:pPr>
    <w:rPr>
      <w:rFonts w:ascii="Times New Roman" w:hAnsi="Times New Roman"/>
      <w:i/>
      <w:iCs/>
      <w:spacing w:val="-3"/>
    </w:rPr>
  </w:style>
  <w:style w:type="character" w:styleId="Emphasis">
    <w:name w:val="Emphasis"/>
    <w:qFormat/>
    <w:rsid w:val="00564242"/>
    <w:rPr>
      <w:i/>
      <w:iCs/>
    </w:rPr>
  </w:style>
  <w:style w:type="paragraph" w:styleId="TOCHeading">
    <w:name w:val="TOC Heading"/>
    <w:basedOn w:val="Heading1"/>
    <w:next w:val="Normal"/>
    <w:uiPriority w:val="39"/>
    <w:unhideWhenUsed/>
    <w:qFormat/>
    <w:rsid w:val="00A47A2B"/>
    <w:pPr>
      <w:keepLines/>
      <w:widowControl/>
      <w:spacing w:after="0" w:line="259" w:lineRule="auto"/>
      <w:jc w:val="left"/>
      <w:outlineLvl w:val="9"/>
    </w:pPr>
    <w:rPr>
      <w:rFonts w:ascii="Calibri Light" w:hAnsi="Calibri Light" w:cs="Times New Roman"/>
      <w:b w:val="0"/>
      <w:bCs w:val="0"/>
      <w:caps w:val="0"/>
      <w:snapToGrid/>
      <w:color w:val="2F5496"/>
      <w:kern w:val="0"/>
      <w:sz w:val="32"/>
      <w:lang w:val="en-US"/>
    </w:rPr>
  </w:style>
  <w:style w:type="character" w:customStyle="1" w:styleId="Heading1Char">
    <w:name w:val="Heading 1 Char"/>
    <w:link w:val="Heading1"/>
    <w:uiPriority w:val="9"/>
    <w:rsid w:val="00F724B8"/>
    <w:rPr>
      <w:rFonts w:cs="Arial"/>
      <w:b/>
      <w:bCs/>
      <w:caps/>
      <w:snapToGrid w:val="0"/>
      <w:kern w:val="32"/>
      <w:sz w:val="24"/>
      <w:szCs w:val="32"/>
      <w:lang w:eastAsia="en-US"/>
    </w:rPr>
  </w:style>
  <w:style w:type="paragraph" w:styleId="ListParagraph">
    <w:name w:val="List Paragraph"/>
    <w:basedOn w:val="Normal"/>
    <w:uiPriority w:val="34"/>
    <w:qFormat/>
    <w:rsid w:val="00F724B8"/>
    <w:pPr>
      <w:widowControl/>
      <w:spacing w:after="160" w:line="259" w:lineRule="auto"/>
      <w:ind w:left="720"/>
      <w:contextualSpacing/>
    </w:pPr>
    <w:rPr>
      <w:rFonts w:ascii="Calibri" w:eastAsia="Calibri" w:hAnsi="Calibri"/>
      <w:snapToGrid/>
      <w:sz w:val="22"/>
      <w:szCs w:val="22"/>
      <w:lang w:val="en-US"/>
    </w:rPr>
  </w:style>
  <w:style w:type="paragraph" w:styleId="NoSpacing">
    <w:name w:val="No Spacing"/>
    <w:link w:val="NoSpacingChar"/>
    <w:uiPriority w:val="1"/>
    <w:qFormat/>
    <w:rsid w:val="0051548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515486"/>
    <w:rPr>
      <w:rFonts w:asciiTheme="minorHAnsi" w:eastAsiaTheme="minorEastAsia" w:hAnsiTheme="minorHAnsi" w:cstheme="minorBidi"/>
      <w:sz w:val="22"/>
      <w:szCs w:val="22"/>
      <w:lang w:eastAsia="en-US"/>
    </w:rPr>
  </w:style>
  <w:style w:type="paragraph" w:customStyle="1" w:styleId="pb-2">
    <w:name w:val="pb-2"/>
    <w:basedOn w:val="Normal"/>
    <w:rsid w:val="003A5A8D"/>
    <w:pPr>
      <w:widowControl/>
      <w:spacing w:before="100" w:beforeAutospacing="1" w:after="100" w:afterAutospacing="1"/>
    </w:pPr>
    <w:rPr>
      <w:rFonts w:ascii="Times New Roman" w:hAnsi="Times New Roman"/>
      <w:snapToGrid/>
      <w:szCs w:val="24"/>
      <w:lang w:eastAsia="en-GB"/>
    </w:rPr>
  </w:style>
  <w:style w:type="character" w:customStyle="1" w:styleId="issue-underline">
    <w:name w:val="issue-underline"/>
    <w:basedOn w:val="DefaultParagraphFont"/>
    <w:rsid w:val="003A5A8D"/>
  </w:style>
  <w:style w:type="paragraph" w:styleId="NormalWeb">
    <w:name w:val="Normal (Web)"/>
    <w:basedOn w:val="Normal"/>
    <w:uiPriority w:val="99"/>
    <w:unhideWhenUsed/>
    <w:rsid w:val="0076501C"/>
    <w:pPr>
      <w:widowControl/>
      <w:spacing w:before="100" w:beforeAutospacing="1" w:after="100" w:afterAutospacing="1"/>
    </w:pPr>
    <w:rPr>
      <w:rFonts w:ascii="Times New Roman" w:hAnsi="Times New Roman"/>
      <w:snapToGrid/>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3484">
      <w:bodyDiv w:val="1"/>
      <w:marLeft w:val="0"/>
      <w:marRight w:val="0"/>
      <w:marTop w:val="0"/>
      <w:marBottom w:val="0"/>
      <w:divBdr>
        <w:top w:val="none" w:sz="0" w:space="0" w:color="auto"/>
        <w:left w:val="none" w:sz="0" w:space="0" w:color="auto"/>
        <w:bottom w:val="none" w:sz="0" w:space="0" w:color="auto"/>
        <w:right w:val="none" w:sz="0" w:space="0" w:color="auto"/>
      </w:divBdr>
    </w:div>
    <w:div w:id="164172005">
      <w:bodyDiv w:val="1"/>
      <w:marLeft w:val="0"/>
      <w:marRight w:val="0"/>
      <w:marTop w:val="0"/>
      <w:marBottom w:val="0"/>
      <w:divBdr>
        <w:top w:val="none" w:sz="0" w:space="0" w:color="auto"/>
        <w:left w:val="none" w:sz="0" w:space="0" w:color="auto"/>
        <w:bottom w:val="none" w:sz="0" w:space="0" w:color="auto"/>
        <w:right w:val="none" w:sz="0" w:space="0" w:color="auto"/>
      </w:divBdr>
      <w:divsChild>
        <w:div w:id="1128548150">
          <w:marLeft w:val="0"/>
          <w:marRight w:val="0"/>
          <w:marTop w:val="0"/>
          <w:marBottom w:val="0"/>
          <w:divBdr>
            <w:top w:val="single" w:sz="2" w:space="0" w:color="D9D9E3"/>
            <w:left w:val="single" w:sz="2" w:space="0" w:color="D9D9E3"/>
            <w:bottom w:val="single" w:sz="2" w:space="0" w:color="D9D9E3"/>
            <w:right w:val="single" w:sz="2" w:space="0" w:color="D9D9E3"/>
          </w:divBdr>
          <w:divsChild>
            <w:div w:id="803892120">
              <w:marLeft w:val="0"/>
              <w:marRight w:val="0"/>
              <w:marTop w:val="0"/>
              <w:marBottom w:val="0"/>
              <w:divBdr>
                <w:top w:val="single" w:sz="2" w:space="0" w:color="D9D9E3"/>
                <w:left w:val="single" w:sz="2" w:space="0" w:color="D9D9E3"/>
                <w:bottom w:val="single" w:sz="2" w:space="0" w:color="D9D9E3"/>
                <w:right w:val="single" w:sz="2" w:space="0" w:color="D9D9E3"/>
              </w:divBdr>
              <w:divsChild>
                <w:div w:id="940720104">
                  <w:marLeft w:val="0"/>
                  <w:marRight w:val="0"/>
                  <w:marTop w:val="0"/>
                  <w:marBottom w:val="0"/>
                  <w:divBdr>
                    <w:top w:val="none" w:sz="0" w:space="0" w:color="auto"/>
                    <w:left w:val="none" w:sz="0" w:space="0" w:color="auto"/>
                    <w:bottom w:val="none" w:sz="0" w:space="0" w:color="auto"/>
                    <w:right w:val="none" w:sz="0" w:space="0" w:color="auto"/>
                  </w:divBdr>
                  <w:divsChild>
                    <w:div w:id="521820638">
                      <w:marLeft w:val="0"/>
                      <w:marRight w:val="0"/>
                      <w:marTop w:val="0"/>
                      <w:marBottom w:val="0"/>
                      <w:divBdr>
                        <w:top w:val="none" w:sz="0" w:space="0" w:color="auto"/>
                        <w:left w:val="none" w:sz="0" w:space="0" w:color="auto"/>
                        <w:bottom w:val="none" w:sz="0" w:space="0" w:color="auto"/>
                        <w:right w:val="none" w:sz="0" w:space="0" w:color="auto"/>
                      </w:divBdr>
                      <w:divsChild>
                        <w:div w:id="1338574946">
                          <w:marLeft w:val="0"/>
                          <w:marRight w:val="0"/>
                          <w:marTop w:val="0"/>
                          <w:marBottom w:val="0"/>
                          <w:divBdr>
                            <w:top w:val="none" w:sz="0" w:space="0" w:color="auto"/>
                            <w:left w:val="none" w:sz="0" w:space="0" w:color="auto"/>
                            <w:bottom w:val="none" w:sz="0" w:space="0" w:color="auto"/>
                            <w:right w:val="none" w:sz="0" w:space="0" w:color="auto"/>
                          </w:divBdr>
                          <w:divsChild>
                            <w:div w:id="1537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533407">
          <w:marLeft w:val="0"/>
          <w:marRight w:val="0"/>
          <w:marTop w:val="0"/>
          <w:marBottom w:val="0"/>
          <w:divBdr>
            <w:top w:val="single" w:sz="2" w:space="0" w:color="D9D9E3"/>
            <w:left w:val="single" w:sz="2" w:space="0" w:color="D9D9E3"/>
            <w:bottom w:val="single" w:sz="2" w:space="0" w:color="D9D9E3"/>
            <w:right w:val="single" w:sz="2" w:space="0" w:color="D9D9E3"/>
          </w:divBdr>
          <w:divsChild>
            <w:div w:id="1796017771">
              <w:marLeft w:val="0"/>
              <w:marRight w:val="0"/>
              <w:marTop w:val="0"/>
              <w:marBottom w:val="0"/>
              <w:divBdr>
                <w:top w:val="single" w:sz="2" w:space="0" w:color="D9D9E3"/>
                <w:left w:val="single" w:sz="2" w:space="0" w:color="D9D9E3"/>
                <w:bottom w:val="single" w:sz="2" w:space="0" w:color="D9D9E3"/>
                <w:right w:val="single" w:sz="2" w:space="0" w:color="D9D9E3"/>
              </w:divBdr>
              <w:divsChild>
                <w:div w:id="642851451">
                  <w:marLeft w:val="0"/>
                  <w:marRight w:val="0"/>
                  <w:marTop w:val="0"/>
                  <w:marBottom w:val="0"/>
                  <w:divBdr>
                    <w:top w:val="single" w:sz="2" w:space="0" w:color="D9D9E3"/>
                    <w:left w:val="single" w:sz="2" w:space="0" w:color="D9D9E3"/>
                    <w:bottom w:val="single" w:sz="2" w:space="0" w:color="D9D9E3"/>
                    <w:right w:val="single" w:sz="2" w:space="0" w:color="D9D9E3"/>
                  </w:divBdr>
                  <w:divsChild>
                    <w:div w:id="3462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050066">
      <w:bodyDiv w:val="1"/>
      <w:marLeft w:val="0"/>
      <w:marRight w:val="0"/>
      <w:marTop w:val="0"/>
      <w:marBottom w:val="0"/>
      <w:divBdr>
        <w:top w:val="none" w:sz="0" w:space="0" w:color="auto"/>
        <w:left w:val="none" w:sz="0" w:space="0" w:color="auto"/>
        <w:bottom w:val="none" w:sz="0" w:space="0" w:color="auto"/>
        <w:right w:val="none" w:sz="0" w:space="0" w:color="auto"/>
      </w:divBdr>
    </w:div>
    <w:div w:id="371463918">
      <w:bodyDiv w:val="1"/>
      <w:marLeft w:val="0"/>
      <w:marRight w:val="0"/>
      <w:marTop w:val="0"/>
      <w:marBottom w:val="0"/>
      <w:divBdr>
        <w:top w:val="none" w:sz="0" w:space="0" w:color="auto"/>
        <w:left w:val="none" w:sz="0" w:space="0" w:color="auto"/>
        <w:bottom w:val="none" w:sz="0" w:space="0" w:color="auto"/>
        <w:right w:val="none" w:sz="0" w:space="0" w:color="auto"/>
      </w:divBdr>
    </w:div>
    <w:div w:id="384187336">
      <w:bodyDiv w:val="1"/>
      <w:marLeft w:val="0"/>
      <w:marRight w:val="0"/>
      <w:marTop w:val="0"/>
      <w:marBottom w:val="0"/>
      <w:divBdr>
        <w:top w:val="none" w:sz="0" w:space="0" w:color="auto"/>
        <w:left w:val="none" w:sz="0" w:space="0" w:color="auto"/>
        <w:bottom w:val="none" w:sz="0" w:space="0" w:color="auto"/>
        <w:right w:val="none" w:sz="0" w:space="0" w:color="auto"/>
      </w:divBdr>
    </w:div>
    <w:div w:id="408969383">
      <w:bodyDiv w:val="1"/>
      <w:marLeft w:val="0"/>
      <w:marRight w:val="0"/>
      <w:marTop w:val="0"/>
      <w:marBottom w:val="0"/>
      <w:divBdr>
        <w:top w:val="none" w:sz="0" w:space="0" w:color="auto"/>
        <w:left w:val="none" w:sz="0" w:space="0" w:color="auto"/>
        <w:bottom w:val="none" w:sz="0" w:space="0" w:color="auto"/>
        <w:right w:val="none" w:sz="0" w:space="0" w:color="auto"/>
      </w:divBdr>
    </w:div>
    <w:div w:id="492643823">
      <w:bodyDiv w:val="1"/>
      <w:marLeft w:val="0"/>
      <w:marRight w:val="0"/>
      <w:marTop w:val="0"/>
      <w:marBottom w:val="0"/>
      <w:divBdr>
        <w:top w:val="none" w:sz="0" w:space="0" w:color="auto"/>
        <w:left w:val="none" w:sz="0" w:space="0" w:color="auto"/>
        <w:bottom w:val="none" w:sz="0" w:space="0" w:color="auto"/>
        <w:right w:val="none" w:sz="0" w:space="0" w:color="auto"/>
      </w:divBdr>
    </w:div>
    <w:div w:id="517160205">
      <w:bodyDiv w:val="1"/>
      <w:marLeft w:val="0"/>
      <w:marRight w:val="0"/>
      <w:marTop w:val="0"/>
      <w:marBottom w:val="0"/>
      <w:divBdr>
        <w:top w:val="none" w:sz="0" w:space="0" w:color="auto"/>
        <w:left w:val="none" w:sz="0" w:space="0" w:color="auto"/>
        <w:bottom w:val="none" w:sz="0" w:space="0" w:color="auto"/>
        <w:right w:val="none" w:sz="0" w:space="0" w:color="auto"/>
      </w:divBdr>
    </w:div>
    <w:div w:id="835464602">
      <w:bodyDiv w:val="1"/>
      <w:marLeft w:val="0"/>
      <w:marRight w:val="0"/>
      <w:marTop w:val="0"/>
      <w:marBottom w:val="0"/>
      <w:divBdr>
        <w:top w:val="none" w:sz="0" w:space="0" w:color="auto"/>
        <w:left w:val="none" w:sz="0" w:space="0" w:color="auto"/>
        <w:bottom w:val="none" w:sz="0" w:space="0" w:color="auto"/>
        <w:right w:val="none" w:sz="0" w:space="0" w:color="auto"/>
      </w:divBdr>
    </w:div>
    <w:div w:id="848982556">
      <w:bodyDiv w:val="1"/>
      <w:marLeft w:val="0"/>
      <w:marRight w:val="0"/>
      <w:marTop w:val="0"/>
      <w:marBottom w:val="0"/>
      <w:divBdr>
        <w:top w:val="none" w:sz="0" w:space="0" w:color="auto"/>
        <w:left w:val="none" w:sz="0" w:space="0" w:color="auto"/>
        <w:bottom w:val="none" w:sz="0" w:space="0" w:color="auto"/>
        <w:right w:val="none" w:sz="0" w:space="0" w:color="auto"/>
      </w:divBdr>
    </w:div>
    <w:div w:id="1303194673">
      <w:bodyDiv w:val="1"/>
      <w:marLeft w:val="0"/>
      <w:marRight w:val="0"/>
      <w:marTop w:val="0"/>
      <w:marBottom w:val="0"/>
      <w:divBdr>
        <w:top w:val="none" w:sz="0" w:space="0" w:color="auto"/>
        <w:left w:val="none" w:sz="0" w:space="0" w:color="auto"/>
        <w:bottom w:val="none" w:sz="0" w:space="0" w:color="auto"/>
        <w:right w:val="none" w:sz="0" w:space="0" w:color="auto"/>
      </w:divBdr>
    </w:div>
    <w:div w:id="1529413970">
      <w:bodyDiv w:val="1"/>
      <w:marLeft w:val="0"/>
      <w:marRight w:val="0"/>
      <w:marTop w:val="0"/>
      <w:marBottom w:val="0"/>
      <w:divBdr>
        <w:top w:val="none" w:sz="0" w:space="0" w:color="auto"/>
        <w:left w:val="none" w:sz="0" w:space="0" w:color="auto"/>
        <w:bottom w:val="none" w:sz="0" w:space="0" w:color="auto"/>
        <w:right w:val="none" w:sz="0" w:space="0" w:color="auto"/>
      </w:divBdr>
    </w:div>
    <w:div w:id="20910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888D8-624F-4B62-A29E-F6BB16BB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5041</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Template for the dissertation</vt:lpstr>
    </vt:vector>
  </TitlesOfParts>
  <Company>Brunel University</Company>
  <LinksUpToDate>false</LinksUpToDate>
  <CharactersWithSpaces>33708</CharactersWithSpaces>
  <SharedDoc>false</SharedDoc>
  <HLinks>
    <vt:vector size="6" baseType="variant">
      <vt:variant>
        <vt:i4>4849680</vt:i4>
      </vt:variant>
      <vt:variant>
        <vt:i4>3</vt:i4>
      </vt:variant>
      <vt:variant>
        <vt:i4>0</vt:i4>
      </vt:variant>
      <vt:variant>
        <vt:i4>5</vt:i4>
      </vt:variant>
      <vt:variant>
        <vt:lpwstr>http://libguides.brunel.ac.uk/referencing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dissertation</dc:title>
  <dc:subject/>
  <dc:creator>George</dc:creator>
  <cp:keywords/>
  <cp:lastModifiedBy>Azadeh Almasi (Student)</cp:lastModifiedBy>
  <cp:revision>4</cp:revision>
  <cp:lastPrinted>2023-05-31T09:38:00Z</cp:lastPrinted>
  <dcterms:created xsi:type="dcterms:W3CDTF">2023-05-31T10:01:00Z</dcterms:created>
  <dcterms:modified xsi:type="dcterms:W3CDTF">2023-06-25T10:18:00Z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y fmtid="{D5CDD505-2E9C-101B-9397-08002B2CF9AE}" pid="5" name="ZOTERO_PREF_1">
    <vt:lpwstr>&lt;data data-version="3" zotero-version="6.0.26"&gt;&lt;session id="AkhCxvJm"/&gt;&lt;style id="http://www.zotero.org/styles/harvard-cite-them-right" hasBibliography="1" bibliographyStyleHasBeenSet="1"/&gt;&lt;prefs&gt;&lt;pref name="fieldType" value="Field"/&gt;&lt;pref name="automatic</vt:lpwstr>
  </property>
  <property fmtid="{D5CDD505-2E9C-101B-9397-08002B2CF9AE}" pid="6" name="ZOTERO_PREF_2">
    <vt:lpwstr>JournalAbbreviations" value="true"/&gt;&lt;/prefs&gt;&lt;/data&gt;</vt:lpwstr>
  </property>
</Properties>
</file>